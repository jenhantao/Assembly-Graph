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67155" w14:textId="77777777" w:rsidR="00F60709" w:rsidRDefault="0040444A">
      <w:pPr>
        <w:rPr>
          <w:rFonts w:ascii="Times New Roman" w:hAnsi="Times New Roman" w:cs="Times New Roman"/>
          <w:b/>
        </w:rPr>
      </w:pPr>
      <w:r w:rsidRPr="00B83809">
        <w:rPr>
          <w:rFonts w:ascii="Times New Roman" w:hAnsi="Times New Roman" w:cs="Times New Roman"/>
          <w:b/>
        </w:rPr>
        <w:t xml:space="preserve">1. </w:t>
      </w:r>
      <w:r w:rsidR="00B83809" w:rsidRPr="00B83809">
        <w:rPr>
          <w:rFonts w:ascii="Times New Roman" w:hAnsi="Times New Roman" w:cs="Times New Roman"/>
          <w:b/>
        </w:rPr>
        <w:t>BACKGROUND</w:t>
      </w:r>
    </w:p>
    <w:p w14:paraId="1256A25F" w14:textId="77777777" w:rsidR="00FE0052" w:rsidRDefault="008851FC" w:rsidP="00096D25">
      <w:pPr>
        <w:rPr>
          <w:rFonts w:ascii="Times New Roman" w:hAnsi="Times New Roman" w:cs="Times New Roman"/>
          <w:color w:val="141413"/>
        </w:rPr>
      </w:pPr>
      <w:r>
        <w:rPr>
          <w:rFonts w:ascii="Times New Roman" w:hAnsi="Times New Roman" w:cs="Times New Roman"/>
        </w:rPr>
        <w:t>Synthetic biologists face the challenge of specifying a cellular system behavior, designing a synthet</w:t>
      </w:r>
      <w:r w:rsidR="0081418E">
        <w:rPr>
          <w:rFonts w:ascii="Times New Roman" w:hAnsi="Times New Roman" w:cs="Times New Roman"/>
        </w:rPr>
        <w:t xml:space="preserve">ic genetic regulatory network </w:t>
      </w:r>
      <w:r w:rsidR="00CE6F52">
        <w:rPr>
          <w:rFonts w:ascii="Times New Roman" w:hAnsi="Times New Roman" w:cs="Times New Roman"/>
        </w:rPr>
        <w:t xml:space="preserve">(sometimes called a genetic circuit) </w:t>
      </w:r>
      <w:r w:rsidR="007F2149">
        <w:rPr>
          <w:rFonts w:ascii="Times New Roman" w:hAnsi="Times New Roman" w:cs="Times New Roman"/>
        </w:rPr>
        <w:t>from DNA</w:t>
      </w:r>
      <w:r w:rsidR="00710A77">
        <w:rPr>
          <w:rFonts w:ascii="Times New Roman" w:hAnsi="Times New Roman" w:cs="Times New Roman"/>
        </w:rPr>
        <w:t xml:space="preserve"> </w:t>
      </w:r>
      <w:r w:rsidR="007F2149">
        <w:rPr>
          <w:rFonts w:ascii="Times New Roman" w:hAnsi="Times New Roman" w:cs="Times New Roman"/>
        </w:rPr>
        <w:t xml:space="preserve">that will create that behavior </w:t>
      </w:r>
      <w:r w:rsidR="00710A77">
        <w:rPr>
          <w:rFonts w:ascii="Times New Roman" w:hAnsi="Times New Roman" w:cs="Times New Roman"/>
        </w:rPr>
        <w:t>and physically constructing</w:t>
      </w:r>
      <w:r w:rsidR="007B3A92">
        <w:rPr>
          <w:rFonts w:ascii="Times New Roman" w:hAnsi="Times New Roman" w:cs="Times New Roman"/>
        </w:rPr>
        <w:t xml:space="preserve"> </w:t>
      </w:r>
      <w:r w:rsidR="007F2149">
        <w:rPr>
          <w:rFonts w:ascii="Times New Roman" w:hAnsi="Times New Roman" w:cs="Times New Roman"/>
        </w:rPr>
        <w:t xml:space="preserve">the </w:t>
      </w:r>
      <w:r w:rsidR="0081418E">
        <w:rPr>
          <w:rFonts w:ascii="Times New Roman" w:hAnsi="Times New Roman" w:cs="Times New Roman"/>
        </w:rPr>
        <w:t>genetic circuit</w:t>
      </w:r>
      <w:r w:rsidR="007F2149">
        <w:rPr>
          <w:rFonts w:ascii="Times New Roman" w:hAnsi="Times New Roman" w:cs="Times New Roman"/>
        </w:rPr>
        <w:t xml:space="preserve"> that will be inserted into cells</w:t>
      </w:r>
      <w:r w:rsidR="00710A77">
        <w:rPr>
          <w:rFonts w:ascii="Times New Roman" w:hAnsi="Times New Roman" w:cs="Times New Roman"/>
        </w:rPr>
        <w:t>.</w:t>
      </w:r>
      <w:r w:rsidR="000329B2">
        <w:rPr>
          <w:rFonts w:ascii="Times New Roman" w:hAnsi="Times New Roman" w:cs="Times New Roman"/>
        </w:rPr>
        <w:t xml:space="preserve"> This often proves to be a difficult task, as the complete function of many </w:t>
      </w:r>
      <w:r w:rsidR="00D745B8">
        <w:rPr>
          <w:rFonts w:ascii="Times New Roman" w:hAnsi="Times New Roman" w:cs="Times New Roman"/>
        </w:rPr>
        <w:t xml:space="preserve">DNA </w:t>
      </w:r>
      <w:r w:rsidR="000329B2">
        <w:rPr>
          <w:rFonts w:ascii="Times New Roman" w:hAnsi="Times New Roman" w:cs="Times New Roman"/>
        </w:rPr>
        <w:t>parts is not well understood and even t</w:t>
      </w:r>
      <w:r w:rsidR="00D745B8">
        <w:rPr>
          <w:rFonts w:ascii="Times New Roman" w:hAnsi="Times New Roman" w:cs="Times New Roman"/>
        </w:rPr>
        <w:t>he best network</w:t>
      </w:r>
      <w:r w:rsidR="000329B2">
        <w:rPr>
          <w:rFonts w:ascii="Times New Roman" w:hAnsi="Times New Roman" w:cs="Times New Roman"/>
        </w:rPr>
        <w:t xml:space="preserve"> designs prove to pose difficulty in both assembly and design refinement.</w:t>
      </w:r>
      <w:r w:rsidR="00FE0052">
        <w:rPr>
          <w:rFonts w:ascii="Times New Roman" w:hAnsi="Times New Roman" w:cs="Times New Roman"/>
        </w:rPr>
        <w:t xml:space="preserve"> Currently</w:t>
      </w:r>
      <w:r w:rsidR="00D745B8">
        <w:rPr>
          <w:rFonts w:ascii="Times New Roman" w:hAnsi="Times New Roman" w:cs="Times New Roman"/>
        </w:rPr>
        <w:t>,</w:t>
      </w:r>
      <w:r w:rsidR="007B3A92">
        <w:rPr>
          <w:rFonts w:ascii="Times New Roman" w:hAnsi="Times New Roman" w:cs="Times New Roman"/>
        </w:rPr>
        <w:t xml:space="preserve"> </w:t>
      </w:r>
      <w:r w:rsidR="00D745B8">
        <w:rPr>
          <w:rFonts w:ascii="Times New Roman" w:hAnsi="Times New Roman" w:cs="Times New Roman"/>
        </w:rPr>
        <w:t>the synthetic biology community</w:t>
      </w:r>
      <w:r w:rsidR="007B3A92">
        <w:rPr>
          <w:rFonts w:ascii="Times New Roman" w:hAnsi="Times New Roman" w:cs="Times New Roman"/>
        </w:rPr>
        <w:t xml:space="preserve"> </w:t>
      </w:r>
      <w:r w:rsidR="00FE0052">
        <w:rPr>
          <w:rFonts w:ascii="Times New Roman" w:hAnsi="Times New Roman" w:cs="Times New Roman"/>
        </w:rPr>
        <w:t>has placed</w:t>
      </w:r>
      <w:r w:rsidR="007B3A92">
        <w:rPr>
          <w:rFonts w:ascii="Times New Roman" w:hAnsi="Times New Roman" w:cs="Times New Roman"/>
        </w:rPr>
        <w:t xml:space="preserve"> </w:t>
      </w:r>
      <w:del w:id="0" w:author="Evan Appleton" w:date="2012-04-01T23:31:00Z">
        <w:r w:rsidR="00FE0052" w:rsidDel="008C5C7D">
          <w:rPr>
            <w:rFonts w:ascii="Times New Roman" w:hAnsi="Times New Roman" w:cs="Times New Roman"/>
          </w:rPr>
          <w:delText>some</w:delText>
        </w:r>
        <w:r w:rsidR="007B3A92" w:rsidDel="008C5C7D">
          <w:rPr>
            <w:rFonts w:ascii="Times New Roman" w:hAnsi="Times New Roman" w:cs="Times New Roman"/>
          </w:rPr>
          <w:delText xml:space="preserve"> </w:delText>
        </w:r>
      </w:del>
      <w:r>
        <w:rPr>
          <w:rFonts w:ascii="Times New Roman" w:hAnsi="Times New Roman" w:cs="Times New Roman"/>
        </w:rPr>
        <w:t>focus upon</w:t>
      </w:r>
      <w:r w:rsidR="00D745B8">
        <w:rPr>
          <w:rFonts w:ascii="Times New Roman" w:hAnsi="Times New Roman" w:cs="Times New Roman"/>
        </w:rPr>
        <w:t xml:space="preserve"> improving</w:t>
      </w:r>
      <w:r w:rsidR="00FE0052">
        <w:rPr>
          <w:rFonts w:ascii="Times New Roman" w:hAnsi="Times New Roman" w:cs="Times New Roman"/>
        </w:rPr>
        <w:t xml:space="preserve"> DNA assembly methods </w:t>
      </w:r>
      <w:r>
        <w:rPr>
          <w:rFonts w:ascii="Times New Roman" w:hAnsi="Times New Roman" w:cs="Times New Roman"/>
        </w:rPr>
        <w:t xml:space="preserve">– how </w:t>
      </w:r>
      <w:r w:rsidR="00E36490">
        <w:rPr>
          <w:rFonts w:ascii="Times New Roman" w:hAnsi="Times New Roman" w:cs="Times New Roman"/>
        </w:rPr>
        <w:t>to</w:t>
      </w:r>
      <w:r w:rsidR="00FE0052">
        <w:rPr>
          <w:rFonts w:ascii="Times New Roman" w:hAnsi="Times New Roman" w:cs="Times New Roman"/>
        </w:rPr>
        <w:t xml:space="preserve"> make the assembly of</w:t>
      </w:r>
      <w:r w:rsidR="00E36490">
        <w:rPr>
          <w:rFonts w:ascii="Times New Roman" w:hAnsi="Times New Roman" w:cs="Times New Roman"/>
        </w:rPr>
        <w:t xml:space="preserve"> </w:t>
      </w:r>
      <w:r w:rsidR="00500B2A">
        <w:rPr>
          <w:rFonts w:ascii="Times New Roman" w:hAnsi="Times New Roman" w:cs="Times New Roman"/>
        </w:rPr>
        <w:t>genetic circuit</w:t>
      </w:r>
      <w:r>
        <w:rPr>
          <w:rFonts w:ascii="Times New Roman" w:hAnsi="Times New Roman" w:cs="Times New Roman"/>
        </w:rPr>
        <w:t xml:space="preserve">s </w:t>
      </w:r>
      <w:r w:rsidR="005304DE">
        <w:rPr>
          <w:rFonts w:ascii="Times New Roman" w:hAnsi="Times New Roman" w:cs="Times New Roman"/>
        </w:rPr>
        <w:t>fast</w:t>
      </w:r>
      <w:r w:rsidR="00FE0052">
        <w:rPr>
          <w:rFonts w:ascii="Times New Roman" w:hAnsi="Times New Roman" w:cs="Times New Roman"/>
        </w:rPr>
        <w:t>er, cheaper and more reliable</w:t>
      </w:r>
      <w:r w:rsidR="00975495">
        <w:rPr>
          <w:rFonts w:ascii="Times New Roman" w:hAnsi="Times New Roman" w:cs="Times New Roman"/>
        </w:rPr>
        <w:t>. On</w:t>
      </w:r>
      <w:r w:rsidR="004A0882">
        <w:rPr>
          <w:rFonts w:ascii="Times New Roman" w:hAnsi="Times New Roman" w:cs="Times New Roman"/>
        </w:rPr>
        <w:t xml:space="preserve">e </w:t>
      </w:r>
      <w:r w:rsidR="00FE0052">
        <w:rPr>
          <w:rFonts w:ascii="Times New Roman" w:hAnsi="Times New Roman" w:cs="Times New Roman"/>
        </w:rPr>
        <w:t xml:space="preserve">popular </w:t>
      </w:r>
      <w:r w:rsidR="004A0882">
        <w:rPr>
          <w:rFonts w:ascii="Times New Roman" w:hAnsi="Times New Roman" w:cs="Times New Roman"/>
        </w:rPr>
        <w:t>ass</w:t>
      </w:r>
      <w:r w:rsidR="005B0F2C">
        <w:rPr>
          <w:rFonts w:ascii="Times New Roman" w:hAnsi="Times New Roman" w:cs="Times New Roman"/>
        </w:rPr>
        <w:t>embly method,</w:t>
      </w:r>
      <w:r w:rsidR="00877083">
        <w:rPr>
          <w:rFonts w:ascii="Times New Roman" w:hAnsi="Times New Roman" w:cs="Times New Roman"/>
        </w:rPr>
        <w:t xml:space="preserve"> BioBricks</w:t>
      </w:r>
      <w:r w:rsidR="007B3A92" w:rsidRPr="00655802">
        <w:rPr>
          <w:rFonts w:ascii="Lucida Grande" w:hAnsi="Lucida Grande" w:cs="Lucida Grande"/>
          <w:b/>
          <w:color w:val="000000"/>
        </w:rPr>
        <w:t>™</w:t>
      </w:r>
      <w:r w:rsidR="00D1482F">
        <w:rPr>
          <w:rFonts w:ascii="Times New Roman" w:hAnsi="Times New Roman" w:cs="Times New Roman"/>
        </w:rPr>
        <w:t xml:space="preserve"> [1</w:t>
      </w:r>
      <w:r w:rsidR="00D745B8">
        <w:rPr>
          <w:rFonts w:ascii="Times New Roman" w:hAnsi="Times New Roman" w:cs="Times New Roman"/>
        </w:rPr>
        <w:t>]</w:t>
      </w:r>
      <w:r w:rsidR="005B0F2C">
        <w:rPr>
          <w:rFonts w:ascii="Times New Roman" w:hAnsi="Times New Roman" w:cs="Times New Roman"/>
        </w:rPr>
        <w:t>,</w:t>
      </w:r>
      <w:r w:rsidR="00D745B8">
        <w:rPr>
          <w:rFonts w:ascii="Times New Roman" w:hAnsi="Times New Roman" w:cs="Times New Roman"/>
        </w:rPr>
        <w:t xml:space="preserve"> </w:t>
      </w:r>
      <w:r w:rsidR="004A0882">
        <w:rPr>
          <w:rFonts w:ascii="Times New Roman" w:hAnsi="Times New Roman" w:cs="Times New Roman"/>
        </w:rPr>
        <w:t xml:space="preserve">involves </w:t>
      </w:r>
      <w:ins w:id="1" w:author="Viktor Vasilev" w:date="2012-03-30T20:55:00Z">
        <w:r w:rsidR="00301D90">
          <w:rPr>
            <w:rFonts w:ascii="Times New Roman" w:hAnsi="Times New Roman" w:cs="Times New Roman"/>
          </w:rPr>
          <w:t xml:space="preserve">assembly of two parts </w:t>
        </w:r>
      </w:ins>
      <w:del w:id="2" w:author="Viktor Vasilev" w:date="2012-03-30T20:55:00Z">
        <w:r w:rsidR="004A0882" w:rsidDel="00301D90">
          <w:rPr>
            <w:rFonts w:ascii="Times New Roman" w:hAnsi="Times New Roman" w:cs="Times New Roman"/>
          </w:rPr>
          <w:delText>composi</w:delText>
        </w:r>
        <w:r w:rsidR="007B3A92" w:rsidDel="00301D90">
          <w:rPr>
            <w:rFonts w:ascii="Times New Roman" w:hAnsi="Times New Roman" w:cs="Times New Roman"/>
          </w:rPr>
          <w:delText>ng large parts by connecting two smaller</w:delText>
        </w:r>
        <w:r w:rsidR="004A0882" w:rsidDel="00301D90">
          <w:rPr>
            <w:rFonts w:ascii="Times New Roman" w:hAnsi="Times New Roman" w:cs="Times New Roman"/>
          </w:rPr>
          <w:delText xml:space="preserve"> parts at a time </w:delText>
        </w:r>
      </w:del>
      <w:r w:rsidR="004A0882">
        <w:rPr>
          <w:rFonts w:ascii="Times New Roman" w:hAnsi="Times New Roman" w:cs="Times New Roman"/>
        </w:rPr>
        <w:t xml:space="preserve">into </w:t>
      </w:r>
      <w:ins w:id="3" w:author="Viktor Vasilev" w:date="2012-03-30T21:01:00Z">
        <w:r w:rsidR="00301D90">
          <w:rPr>
            <w:rFonts w:ascii="Times New Roman" w:hAnsi="Times New Roman" w:cs="Times New Roman"/>
          </w:rPr>
          <w:t xml:space="preserve">a </w:t>
        </w:r>
      </w:ins>
      <w:ins w:id="4" w:author="Viktor Vasilev" w:date="2012-03-30T20:56:00Z">
        <w:r w:rsidR="00301D90">
          <w:rPr>
            <w:rFonts w:ascii="Times New Roman" w:hAnsi="Times New Roman" w:cs="Times New Roman"/>
          </w:rPr>
          <w:t xml:space="preserve">larger </w:t>
        </w:r>
      </w:ins>
      <w:r w:rsidR="004A0882">
        <w:rPr>
          <w:rFonts w:ascii="Times New Roman" w:hAnsi="Times New Roman" w:cs="Times New Roman"/>
        </w:rPr>
        <w:t>composite part</w:t>
      </w:r>
      <w:del w:id="5" w:author="Viktor Vasilev" w:date="2012-03-30T21:01:00Z">
        <w:r w:rsidR="004A0882" w:rsidDel="00301D90">
          <w:rPr>
            <w:rFonts w:ascii="Times New Roman" w:hAnsi="Times New Roman" w:cs="Times New Roman"/>
          </w:rPr>
          <w:delText>s</w:delText>
        </w:r>
      </w:del>
      <w:r w:rsidR="004A0882">
        <w:rPr>
          <w:rFonts w:ascii="Times New Roman" w:hAnsi="Times New Roman" w:cs="Times New Roman"/>
        </w:rPr>
        <w:t>.</w:t>
      </w:r>
      <w:r w:rsidR="005B0F2C">
        <w:rPr>
          <w:rFonts w:ascii="Times New Roman" w:hAnsi="Times New Roman" w:cs="Times New Roman"/>
        </w:rPr>
        <w:t xml:space="preserve"> Recent</w:t>
      </w:r>
      <w:del w:id="6" w:author="Viktor Vasilev" w:date="2012-03-30T20:56:00Z">
        <w:r w:rsidR="005B0F2C" w:rsidDel="00301D90">
          <w:rPr>
            <w:rFonts w:ascii="Times New Roman" w:hAnsi="Times New Roman" w:cs="Times New Roman"/>
          </w:rPr>
          <w:delText>ly,</w:delText>
        </w:r>
      </w:del>
      <w:r w:rsidR="005B0F2C">
        <w:rPr>
          <w:rFonts w:ascii="Times New Roman" w:hAnsi="Times New Roman" w:cs="Times New Roman"/>
        </w:rPr>
        <w:t xml:space="preserve"> </w:t>
      </w:r>
      <w:r w:rsidR="00710A77">
        <w:rPr>
          <w:rFonts w:ascii="Times New Roman" w:hAnsi="Times New Roman" w:cs="Times New Roman"/>
        </w:rPr>
        <w:t xml:space="preserve">work has been done to </w:t>
      </w:r>
      <w:r w:rsidR="007B3A92" w:rsidRPr="007B3A92">
        <w:rPr>
          <w:rFonts w:ascii="Times New Roman" w:hAnsi="Times New Roman" w:cs="Times New Roman"/>
          <w:color w:val="141413"/>
        </w:rPr>
        <w:t xml:space="preserve">develop algorithms that optimize </w:t>
      </w:r>
      <w:r w:rsidR="007F2149">
        <w:rPr>
          <w:rFonts w:ascii="Times New Roman" w:hAnsi="Times New Roman" w:cs="Times New Roman"/>
          <w:color w:val="141413"/>
        </w:rPr>
        <w:t>BioBrick</w:t>
      </w:r>
      <w:r w:rsidR="007F2149" w:rsidRPr="00FB69F6">
        <w:rPr>
          <w:rFonts w:ascii="Lucida Grande" w:hAnsi="Lucida Grande" w:cs="Lucida Grande"/>
          <w:b/>
          <w:color w:val="000000"/>
        </w:rPr>
        <w:t>™</w:t>
      </w:r>
      <w:r w:rsidR="000329B2">
        <w:rPr>
          <w:rFonts w:ascii="Times New Roman" w:hAnsi="Times New Roman" w:cs="Times New Roman"/>
          <w:color w:val="141413"/>
        </w:rPr>
        <w:t xml:space="preserve"> assembly </w:t>
      </w:r>
      <w:commentRangeStart w:id="7"/>
      <w:r w:rsidR="000329B2">
        <w:rPr>
          <w:rFonts w:ascii="Times New Roman" w:hAnsi="Times New Roman" w:cs="Times New Roman"/>
          <w:color w:val="141413"/>
        </w:rPr>
        <w:t>[</w:t>
      </w:r>
      <w:r w:rsidR="00D1482F">
        <w:rPr>
          <w:rFonts w:ascii="Times New Roman" w:hAnsi="Times New Roman" w:cs="Times New Roman"/>
          <w:color w:val="141413"/>
        </w:rPr>
        <w:t>2</w:t>
      </w:r>
      <w:r w:rsidR="000329B2">
        <w:rPr>
          <w:rFonts w:ascii="Times New Roman" w:hAnsi="Times New Roman" w:cs="Times New Roman"/>
          <w:color w:val="141413"/>
        </w:rPr>
        <w:t xml:space="preserve">]. </w:t>
      </w:r>
      <w:commentRangeEnd w:id="7"/>
      <w:r w:rsidR="00301D90">
        <w:rPr>
          <w:rStyle w:val="CommentReference"/>
        </w:rPr>
        <w:commentReference w:id="7"/>
      </w:r>
    </w:p>
    <w:p w14:paraId="209FDDD8" w14:textId="77777777" w:rsidR="00096D25" w:rsidRDefault="00096D25" w:rsidP="00096D25">
      <w:pPr>
        <w:rPr>
          <w:rFonts w:ascii="Times New Roman" w:hAnsi="Times New Roman" w:cs="Times New Roman"/>
          <w:color w:val="141413"/>
        </w:rPr>
      </w:pPr>
    </w:p>
    <w:p w14:paraId="300E7E50" w14:textId="77777777" w:rsidR="0040444A" w:rsidRDefault="005B0F2C" w:rsidP="00096D25">
      <w:pPr>
        <w:rPr>
          <w:rFonts w:ascii="Times New Roman" w:hAnsi="Times New Roman" w:cs="Times New Roman"/>
          <w:color w:val="141413"/>
        </w:rPr>
      </w:pPr>
      <w:r>
        <w:rPr>
          <w:rFonts w:ascii="Times New Roman" w:hAnsi="Times New Roman" w:cs="Times New Roman"/>
          <w:color w:val="141413"/>
        </w:rPr>
        <w:t>Unfortunately</w:t>
      </w:r>
      <w:r w:rsidR="007F2149">
        <w:rPr>
          <w:rFonts w:ascii="Times New Roman" w:hAnsi="Times New Roman" w:cs="Times New Roman"/>
          <w:color w:val="141413"/>
        </w:rPr>
        <w:t>, these algorithms do not</w:t>
      </w:r>
      <w:r>
        <w:rPr>
          <w:rFonts w:ascii="Times New Roman" w:hAnsi="Times New Roman" w:cs="Times New Roman"/>
          <w:color w:val="141413"/>
        </w:rPr>
        <w:t xml:space="preserve"> currently</w:t>
      </w:r>
      <w:r w:rsidR="005F6A0D">
        <w:rPr>
          <w:rFonts w:ascii="Times New Roman" w:hAnsi="Times New Roman" w:cs="Times New Roman"/>
          <w:color w:val="141413"/>
        </w:rPr>
        <w:t xml:space="preserve"> account for any</w:t>
      </w:r>
      <w:r w:rsidR="007F2149">
        <w:rPr>
          <w:rFonts w:ascii="Times New Roman" w:hAnsi="Times New Roman" w:cs="Times New Roman"/>
          <w:color w:val="141413"/>
        </w:rPr>
        <w:t xml:space="preserve"> biological attributes of</w:t>
      </w:r>
      <w:r w:rsidR="005F6A0D">
        <w:rPr>
          <w:rFonts w:ascii="Times New Roman" w:hAnsi="Times New Roman" w:cs="Times New Roman"/>
          <w:color w:val="141413"/>
        </w:rPr>
        <w:t xml:space="preserve"> </w:t>
      </w:r>
      <w:r w:rsidR="007F2149">
        <w:rPr>
          <w:rFonts w:ascii="Times New Roman" w:hAnsi="Times New Roman" w:cs="Times New Roman"/>
          <w:color w:val="141413"/>
        </w:rPr>
        <w:t>part</w:t>
      </w:r>
      <w:r w:rsidR="005F6A0D">
        <w:rPr>
          <w:rFonts w:ascii="Times New Roman" w:hAnsi="Times New Roman" w:cs="Times New Roman"/>
          <w:color w:val="141413"/>
        </w:rPr>
        <w:t>s</w:t>
      </w:r>
      <w:ins w:id="8" w:author="Evan Appleton" w:date="2012-04-01T23:32:00Z">
        <w:r w:rsidR="008C5C7D">
          <w:rPr>
            <w:rFonts w:ascii="Times New Roman" w:hAnsi="Times New Roman" w:cs="Times New Roman"/>
            <w:color w:val="141413"/>
          </w:rPr>
          <w:t xml:space="preserve"> used to compose a genetic circuit</w:t>
        </w:r>
      </w:ins>
      <w:r w:rsidR="007F2149">
        <w:rPr>
          <w:rFonts w:ascii="Times New Roman" w:hAnsi="Times New Roman" w:cs="Times New Roman"/>
          <w:color w:val="141413"/>
        </w:rPr>
        <w:t>, which</w:t>
      </w:r>
      <w:r w:rsidR="000329B2">
        <w:rPr>
          <w:rFonts w:ascii="Times New Roman" w:hAnsi="Times New Roman" w:cs="Times New Roman"/>
          <w:color w:val="141413"/>
        </w:rPr>
        <w:t xml:space="preserve"> can</w:t>
      </w:r>
      <w:r w:rsidR="007F2149">
        <w:rPr>
          <w:rFonts w:ascii="Times New Roman" w:hAnsi="Times New Roman" w:cs="Times New Roman"/>
          <w:color w:val="141413"/>
        </w:rPr>
        <w:t xml:space="preserve"> be </w:t>
      </w:r>
      <w:r w:rsidR="005F6A0D">
        <w:rPr>
          <w:rFonts w:ascii="Times New Roman" w:hAnsi="Times New Roman" w:cs="Times New Roman"/>
          <w:color w:val="141413"/>
        </w:rPr>
        <w:t>important</w:t>
      </w:r>
      <w:r w:rsidR="007F2149">
        <w:rPr>
          <w:rFonts w:ascii="Times New Roman" w:hAnsi="Times New Roman" w:cs="Times New Roman"/>
          <w:color w:val="141413"/>
        </w:rPr>
        <w:t xml:space="preserve"> </w:t>
      </w:r>
      <w:del w:id="9" w:author="Evan Appleton" w:date="2012-04-01T23:33:00Z">
        <w:r w:rsidR="000329B2" w:rsidDel="008C5C7D">
          <w:rPr>
            <w:rFonts w:ascii="Times New Roman" w:hAnsi="Times New Roman" w:cs="Times New Roman"/>
            <w:color w:val="141413"/>
          </w:rPr>
          <w:delText>in</w:delText>
        </w:r>
        <w:r w:rsidR="005F6A0D" w:rsidDel="008C5C7D">
          <w:rPr>
            <w:rFonts w:ascii="Times New Roman" w:hAnsi="Times New Roman" w:cs="Times New Roman"/>
            <w:color w:val="141413"/>
          </w:rPr>
          <w:delText xml:space="preserve">formation </w:delText>
        </w:r>
      </w:del>
      <w:r w:rsidR="005F6A0D">
        <w:rPr>
          <w:rFonts w:ascii="Times New Roman" w:hAnsi="Times New Roman" w:cs="Times New Roman"/>
          <w:color w:val="141413"/>
        </w:rPr>
        <w:t>in choosing the best assembly plan for</w:t>
      </w:r>
      <w:r w:rsidR="000329B2">
        <w:rPr>
          <w:rFonts w:ascii="Times New Roman" w:hAnsi="Times New Roman" w:cs="Times New Roman"/>
          <w:color w:val="141413"/>
        </w:rPr>
        <w:t xml:space="preserve"> a properly functioning </w:t>
      </w:r>
      <w:del w:id="10" w:author="Evan Appleton" w:date="2012-04-01T23:33:00Z">
        <w:r w:rsidR="00500B2A" w:rsidDel="008C5C7D">
          <w:rPr>
            <w:rFonts w:ascii="Times New Roman" w:hAnsi="Times New Roman" w:cs="Times New Roman"/>
            <w:color w:val="141413"/>
          </w:rPr>
          <w:delText xml:space="preserve">genetic </w:delText>
        </w:r>
      </w:del>
      <w:r w:rsidR="00500B2A">
        <w:rPr>
          <w:rFonts w:ascii="Times New Roman" w:hAnsi="Times New Roman" w:cs="Times New Roman"/>
          <w:color w:val="141413"/>
        </w:rPr>
        <w:t>circuit</w:t>
      </w:r>
      <w:r w:rsidR="00502FFF">
        <w:rPr>
          <w:rFonts w:ascii="Times New Roman" w:hAnsi="Times New Roman" w:cs="Times New Roman"/>
          <w:color w:val="141413"/>
        </w:rPr>
        <w:t xml:space="preserve">. By accounting for </w:t>
      </w:r>
      <w:del w:id="11" w:author="Viktor Vasilev" w:date="2012-03-30T21:12:00Z">
        <w:r w:rsidR="00502FFF" w:rsidDel="007D7684">
          <w:rPr>
            <w:rFonts w:ascii="Times New Roman" w:hAnsi="Times New Roman" w:cs="Times New Roman"/>
            <w:color w:val="141413"/>
          </w:rPr>
          <w:delText>a couple</w:delText>
        </w:r>
        <w:r w:rsidR="00500B2A" w:rsidDel="007D7684">
          <w:rPr>
            <w:rFonts w:ascii="Times New Roman" w:hAnsi="Times New Roman" w:cs="Times New Roman"/>
            <w:color w:val="141413"/>
          </w:rPr>
          <w:delText xml:space="preserve"> of</w:delText>
        </w:r>
      </w:del>
      <w:ins w:id="12" w:author="Viktor Vasilev" w:date="2012-03-30T21:11:00Z">
        <w:r w:rsidR="007D7684">
          <w:rPr>
            <w:rFonts w:ascii="Times New Roman" w:hAnsi="Times New Roman" w:cs="Times New Roman"/>
            <w:color w:val="141413"/>
          </w:rPr>
          <w:t>relevant biolo</w:t>
        </w:r>
      </w:ins>
      <w:ins w:id="13" w:author="Evan Appleton" w:date="2012-04-01T23:30:00Z">
        <w:r w:rsidR="008C5C7D">
          <w:rPr>
            <w:rFonts w:ascii="Times New Roman" w:hAnsi="Times New Roman" w:cs="Times New Roman"/>
            <w:color w:val="141413"/>
          </w:rPr>
          <w:t>gi</w:t>
        </w:r>
      </w:ins>
      <w:ins w:id="14" w:author="Viktor Vasilev" w:date="2012-03-30T21:11:00Z">
        <w:r w:rsidR="007D7684">
          <w:rPr>
            <w:rFonts w:ascii="Times New Roman" w:hAnsi="Times New Roman" w:cs="Times New Roman"/>
            <w:color w:val="141413"/>
          </w:rPr>
          <w:t xml:space="preserve">cal data of </w:t>
        </w:r>
        <w:del w:id="15" w:author="Evan Appleton" w:date="2012-04-01T23:31:00Z">
          <w:r w:rsidR="007D7684" w:rsidDel="008C5C7D">
            <w:rPr>
              <w:rFonts w:ascii="Times New Roman" w:hAnsi="Times New Roman" w:cs="Times New Roman"/>
              <w:color w:val="141413"/>
            </w:rPr>
            <w:delText xml:space="preserve">the primitive </w:delText>
          </w:r>
        </w:del>
        <w:r w:rsidR="007D7684">
          <w:rPr>
            <w:rFonts w:ascii="Times New Roman" w:hAnsi="Times New Roman" w:cs="Times New Roman"/>
            <w:color w:val="141413"/>
          </w:rPr>
          <w:t>parts</w:t>
        </w:r>
      </w:ins>
      <w:del w:id="16" w:author="Evan Appleton" w:date="2012-04-01T23:32:00Z">
        <w:r w:rsidR="005F6A0D" w:rsidDel="008C5C7D">
          <w:rPr>
            <w:rFonts w:ascii="Times New Roman" w:hAnsi="Times New Roman" w:cs="Times New Roman"/>
            <w:color w:val="141413"/>
          </w:rPr>
          <w:delText xml:space="preserve"> </w:delText>
        </w:r>
      </w:del>
      <w:del w:id="17" w:author="Viktor Vasilev" w:date="2012-03-30T21:11:00Z">
        <w:r w:rsidR="005F6A0D" w:rsidDel="007D7684">
          <w:rPr>
            <w:rFonts w:ascii="Times New Roman" w:hAnsi="Times New Roman" w:cs="Times New Roman"/>
            <w:color w:val="141413"/>
          </w:rPr>
          <w:delText>biological parameters</w:delText>
        </w:r>
      </w:del>
      <w:r w:rsidR="007F2149">
        <w:rPr>
          <w:rFonts w:ascii="Times New Roman" w:hAnsi="Times New Roman" w:cs="Times New Roman"/>
          <w:color w:val="141413"/>
        </w:rPr>
        <w:t xml:space="preserve">, </w:t>
      </w:r>
      <w:r w:rsidR="00502FFF">
        <w:rPr>
          <w:rFonts w:ascii="Times New Roman" w:hAnsi="Times New Roman" w:cs="Times New Roman"/>
          <w:color w:val="141413"/>
        </w:rPr>
        <w:t>one can devise an assembly plan that maximizes the testability of</w:t>
      </w:r>
      <w:ins w:id="18" w:author="Evan Appleton" w:date="2012-04-01T23:30:00Z">
        <w:r w:rsidR="008C5C7D">
          <w:rPr>
            <w:rFonts w:ascii="Times New Roman" w:hAnsi="Times New Roman" w:cs="Times New Roman"/>
            <w:color w:val="141413"/>
          </w:rPr>
          <w:t xml:space="preserve"> </w:t>
        </w:r>
      </w:ins>
      <w:del w:id="19" w:author="Viktor Vasilev" w:date="2012-03-30T21:13:00Z">
        <w:r w:rsidR="00502FFF" w:rsidDel="00FA6BBE">
          <w:rPr>
            <w:rFonts w:ascii="Times New Roman" w:hAnsi="Times New Roman" w:cs="Times New Roman"/>
            <w:color w:val="141413"/>
          </w:rPr>
          <w:delText xml:space="preserve"> </w:delText>
        </w:r>
      </w:del>
      <w:ins w:id="20" w:author="Viktor Vasilev" w:date="2012-03-30T21:13:00Z">
        <w:r w:rsidR="00FA6BBE">
          <w:rPr>
            <w:rFonts w:ascii="Times New Roman" w:hAnsi="Times New Roman" w:cs="Times New Roman"/>
            <w:color w:val="141413"/>
          </w:rPr>
          <w:t>newly assembled composite parts</w:t>
        </w:r>
      </w:ins>
      <w:del w:id="21" w:author="Viktor Vasilev" w:date="2012-03-30T21:13:00Z">
        <w:r w:rsidR="00502FFF" w:rsidDel="00FA6BBE">
          <w:rPr>
            <w:rFonts w:ascii="Times New Roman" w:hAnsi="Times New Roman" w:cs="Times New Roman"/>
            <w:color w:val="141413"/>
          </w:rPr>
          <w:delText>its intermediates</w:delText>
        </w:r>
      </w:del>
      <w:r w:rsidR="00502FFF">
        <w:rPr>
          <w:rFonts w:ascii="Times New Roman" w:hAnsi="Times New Roman" w:cs="Times New Roman"/>
          <w:color w:val="141413"/>
        </w:rPr>
        <w:t>. Here, we present algorithms based upon the SDS algorithm [</w:t>
      </w:r>
      <w:r w:rsidR="00D1482F">
        <w:rPr>
          <w:rFonts w:ascii="Times New Roman" w:hAnsi="Times New Roman" w:cs="Times New Roman"/>
          <w:color w:val="141413"/>
        </w:rPr>
        <w:t>2</w:t>
      </w:r>
      <w:r w:rsidR="00502FFF">
        <w:rPr>
          <w:rFonts w:ascii="Times New Roman" w:hAnsi="Times New Roman" w:cs="Times New Roman"/>
          <w:color w:val="141413"/>
        </w:rPr>
        <w:t>]</w:t>
      </w:r>
      <w:r w:rsidR="00A625F1">
        <w:rPr>
          <w:rFonts w:ascii="Times New Roman" w:hAnsi="Times New Roman" w:cs="Times New Roman"/>
          <w:color w:val="141413"/>
        </w:rPr>
        <w:t xml:space="preserve">, which have a scoring function that optimizes the assembly plan for structural and functional testability. The algorithms also have an additional </w:t>
      </w:r>
      <w:ins w:id="22" w:author="Viktor Vasilev" w:date="2012-03-30T21:18:00Z">
        <w:r w:rsidR="00FA6BBE">
          <w:rPr>
            <w:rFonts w:ascii="Times New Roman" w:hAnsi="Times New Roman" w:cs="Times New Roman"/>
            <w:color w:val="141413"/>
          </w:rPr>
          <w:t xml:space="preserve">pre-processing </w:t>
        </w:r>
      </w:ins>
      <w:r w:rsidR="00A625F1">
        <w:rPr>
          <w:rFonts w:ascii="Times New Roman" w:hAnsi="Times New Roman" w:cs="Times New Roman"/>
          <w:color w:val="141413"/>
        </w:rPr>
        <w:t xml:space="preserve">step in which they are trained with a large set of future goal parts to </w:t>
      </w:r>
      <w:r w:rsidR="007533E8">
        <w:rPr>
          <w:rFonts w:ascii="Times New Roman" w:hAnsi="Times New Roman" w:cs="Times New Roman"/>
          <w:color w:val="141413"/>
        </w:rPr>
        <w:t>discover the most common</w:t>
      </w:r>
      <w:r w:rsidR="00A625F1">
        <w:rPr>
          <w:rFonts w:ascii="Times New Roman" w:hAnsi="Times New Roman" w:cs="Times New Roman"/>
          <w:color w:val="141413"/>
        </w:rPr>
        <w:t xml:space="preserve"> </w:t>
      </w:r>
      <w:r w:rsidR="007533E8">
        <w:rPr>
          <w:rFonts w:ascii="Times New Roman" w:hAnsi="Times New Roman" w:cs="Times New Roman"/>
          <w:color w:val="141413"/>
        </w:rPr>
        <w:t xml:space="preserve">design </w:t>
      </w:r>
      <w:r w:rsidR="00A625F1">
        <w:rPr>
          <w:rFonts w:ascii="Times New Roman" w:hAnsi="Times New Roman" w:cs="Times New Roman"/>
          <w:color w:val="141413"/>
        </w:rPr>
        <w:t>motifs</w:t>
      </w:r>
      <w:r w:rsidR="007533E8">
        <w:rPr>
          <w:rFonts w:ascii="Times New Roman" w:hAnsi="Times New Roman" w:cs="Times New Roman"/>
          <w:color w:val="141413"/>
        </w:rPr>
        <w:t xml:space="preserve"> among these parts. The final assembly plan is biased towards these motifs to maximize future reusability of intermediate parts.</w:t>
      </w:r>
    </w:p>
    <w:p w14:paraId="37108A8C" w14:textId="77777777" w:rsidR="000E0268" w:rsidRDefault="000E0268">
      <w:pPr>
        <w:rPr>
          <w:rFonts w:ascii="Times New Roman" w:hAnsi="Times New Roman" w:cs="Times New Roman"/>
          <w:color w:val="141413"/>
        </w:rPr>
      </w:pPr>
    </w:p>
    <w:p w14:paraId="109FDB47" w14:textId="77777777" w:rsidR="000E0268" w:rsidRDefault="000E0268">
      <w:pPr>
        <w:rPr>
          <w:rFonts w:ascii="Times New Roman" w:hAnsi="Times New Roman" w:cs="Times New Roman"/>
          <w:color w:val="141413"/>
        </w:rPr>
      </w:pPr>
      <w:r>
        <w:rPr>
          <w:rFonts w:ascii="Times New Roman" w:hAnsi="Times New Roman" w:cs="Times New Roman"/>
          <w:b/>
          <w:color w:val="141413"/>
        </w:rPr>
        <w:t>2. STRUCTURAL TESTING</w:t>
      </w:r>
    </w:p>
    <w:p w14:paraId="2BE64F18" w14:textId="46C4A243" w:rsidR="00B42CA1" w:rsidRDefault="00CE6F52">
      <w:pPr>
        <w:rPr>
          <w:ins w:id="23" w:author="Evan Appleton" w:date="2012-04-01T23:59:00Z"/>
          <w:rFonts w:ascii="Times New Roman" w:hAnsi="Times New Roman" w:cs="Times New Roman"/>
          <w:color w:val="141413"/>
        </w:rPr>
      </w:pPr>
      <w:r>
        <w:rPr>
          <w:rFonts w:ascii="Times New Roman" w:hAnsi="Times New Roman" w:cs="Times New Roman"/>
          <w:color w:val="141413"/>
        </w:rPr>
        <w:t>The structural model of testing in electrical eng</w:t>
      </w:r>
      <w:r w:rsidR="00FD3DA0">
        <w:rPr>
          <w:rFonts w:ascii="Times New Roman" w:hAnsi="Times New Roman" w:cs="Times New Roman"/>
          <w:color w:val="141413"/>
        </w:rPr>
        <w:t>ineering assumes that within a circuit</w:t>
      </w:r>
      <w:r>
        <w:rPr>
          <w:rFonts w:ascii="Times New Roman" w:hAnsi="Times New Roman" w:cs="Times New Roman"/>
          <w:color w:val="141413"/>
        </w:rPr>
        <w:t>,</w:t>
      </w:r>
      <w:r w:rsidR="00FD3DA0">
        <w:rPr>
          <w:rFonts w:ascii="Times New Roman" w:hAnsi="Times New Roman" w:cs="Times New Roman"/>
          <w:color w:val="141413"/>
        </w:rPr>
        <w:t xml:space="preserve"> all small parts have known function and function properly [</w:t>
      </w:r>
      <w:r w:rsidR="0081418E">
        <w:rPr>
          <w:rFonts w:ascii="Times New Roman" w:hAnsi="Times New Roman" w:cs="Times New Roman"/>
          <w:color w:val="141413"/>
        </w:rPr>
        <w:t>3</w:t>
      </w:r>
      <w:r w:rsidR="00FD3DA0">
        <w:rPr>
          <w:rFonts w:ascii="Times New Roman" w:hAnsi="Times New Roman" w:cs="Times New Roman"/>
          <w:color w:val="141413"/>
        </w:rPr>
        <w:t>]. Thus, as long as all parts are present and connected properl</w:t>
      </w:r>
      <w:r w:rsidR="00462821">
        <w:rPr>
          <w:rFonts w:ascii="Times New Roman" w:hAnsi="Times New Roman" w:cs="Times New Roman"/>
          <w:color w:val="141413"/>
        </w:rPr>
        <w:t xml:space="preserve">y, the final circuit </w:t>
      </w:r>
      <w:r w:rsidR="00462821">
        <w:rPr>
          <w:rFonts w:ascii="Times New Roman" w:hAnsi="Times New Roman" w:cs="Times New Roman"/>
          <w:color w:val="141413"/>
        </w:rPr>
        <w:lastRenderedPageBreak/>
        <w:t>should function as specified</w:t>
      </w:r>
      <w:r w:rsidR="00FD3DA0">
        <w:rPr>
          <w:rFonts w:ascii="Times New Roman" w:hAnsi="Times New Roman" w:cs="Times New Roman"/>
          <w:color w:val="141413"/>
        </w:rPr>
        <w:t xml:space="preserve">. All administered </w:t>
      </w:r>
      <w:ins w:id="24" w:author="Evan Appleton" w:date="2012-04-02T15:42:00Z">
        <w:r w:rsidR="00B832B7">
          <w:rPr>
            <w:rFonts w:ascii="Times New Roman" w:hAnsi="Times New Roman" w:cs="Times New Roman"/>
            <w:noProof/>
            <w:color w:val="141413"/>
          </w:rPr>
          <w:drawing>
            <wp:inline distT="0" distB="0" distL="0" distR="0" wp14:anchorId="0091C933" wp14:editId="0255FBD9">
              <wp:extent cx="2717800" cy="3035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eps"/>
                      <pic:cNvPicPr/>
                    </pic:nvPicPr>
                    <pic:blipFill>
                      <a:blip r:embed="rId6">
                        <a:extLst>
                          <a:ext uri="{28A0092B-C50C-407E-A947-70E740481C1C}">
                            <a14:useLocalDpi xmlns:a14="http://schemas.microsoft.com/office/drawing/2010/main" val="0"/>
                          </a:ext>
                        </a:extLst>
                      </a:blip>
                      <a:stretch>
                        <a:fillRect/>
                      </a:stretch>
                    </pic:blipFill>
                    <pic:spPr>
                      <a:xfrm>
                        <a:off x="0" y="0"/>
                        <a:ext cx="2717800" cy="3035300"/>
                      </a:xfrm>
                      <a:prstGeom prst="rect">
                        <a:avLst/>
                      </a:prstGeom>
                    </pic:spPr>
                  </pic:pic>
                </a:graphicData>
              </a:graphic>
            </wp:inline>
          </w:drawing>
        </w:r>
      </w:ins>
    </w:p>
    <w:p w14:paraId="4D3B09A7" w14:textId="672DD11F" w:rsidR="00B42CA1" w:rsidRPr="00B42CA1" w:rsidRDefault="00B42CA1">
      <w:pPr>
        <w:rPr>
          <w:ins w:id="25" w:author="Evan Appleton" w:date="2012-04-01T23:59:00Z"/>
          <w:rFonts w:ascii="Times New Roman" w:hAnsi="Times New Roman" w:cs="Times New Roman"/>
          <w:color w:val="141413"/>
          <w:sz w:val="20"/>
          <w:szCs w:val="20"/>
          <w:rPrChange w:id="26" w:author="Evan Appleton" w:date="2012-04-01T23:59:00Z">
            <w:rPr>
              <w:ins w:id="27" w:author="Evan Appleton" w:date="2012-04-01T23:59:00Z"/>
              <w:rFonts w:ascii="Times New Roman" w:hAnsi="Times New Roman" w:cs="Times New Roman"/>
              <w:color w:val="141413"/>
            </w:rPr>
          </w:rPrChange>
        </w:rPr>
      </w:pPr>
      <w:ins w:id="28" w:author="Evan Appleton" w:date="2012-04-02T00:00:00Z">
        <w:r>
          <w:rPr>
            <w:rFonts w:ascii="Times New Roman" w:hAnsi="Times New Roman" w:cs="Times New Roman"/>
            <w:color w:val="141413"/>
            <w:sz w:val="20"/>
            <w:szCs w:val="20"/>
          </w:rPr>
          <w:t xml:space="preserve">FIGURE 1: A) </w:t>
        </w:r>
        <w:r w:rsidR="0060686F">
          <w:rPr>
            <w:rFonts w:ascii="Times New Roman" w:hAnsi="Times New Roman" w:cs="Times New Roman"/>
            <w:color w:val="141413"/>
            <w:sz w:val="20"/>
            <w:szCs w:val="20"/>
          </w:rPr>
          <w:t xml:space="preserve">A digital logic representation of a 3-input NOR gate B) </w:t>
        </w:r>
      </w:ins>
      <w:ins w:id="29" w:author="Evan Appleton" w:date="2012-04-02T00:01:00Z">
        <w:r w:rsidR="0060686F">
          <w:rPr>
            <w:rFonts w:ascii="Times New Roman" w:hAnsi="Times New Roman" w:cs="Times New Roman"/>
            <w:color w:val="141413"/>
            <w:sz w:val="20"/>
            <w:szCs w:val="20"/>
          </w:rPr>
          <w:t xml:space="preserve">An </w:t>
        </w:r>
      </w:ins>
      <w:ins w:id="30" w:author="Evan Appleton" w:date="2012-04-02T00:00:00Z">
        <w:r w:rsidR="0060686F">
          <w:rPr>
            <w:rFonts w:ascii="Times New Roman" w:hAnsi="Times New Roman" w:cs="Times New Roman"/>
            <w:color w:val="141413"/>
            <w:sz w:val="20"/>
            <w:szCs w:val="20"/>
          </w:rPr>
          <w:t>electrical transistor representation of a 3-input NOR gate</w:t>
        </w:r>
      </w:ins>
      <w:ins w:id="31" w:author="Evan Appleton" w:date="2012-04-02T00:02:00Z">
        <w:r w:rsidR="0060686F">
          <w:rPr>
            <w:rFonts w:ascii="Times New Roman" w:hAnsi="Times New Roman" w:cs="Times New Roman"/>
            <w:color w:val="141413"/>
            <w:sz w:val="20"/>
            <w:szCs w:val="20"/>
          </w:rPr>
          <w:t>. Structural testing test</w:t>
        </w:r>
      </w:ins>
      <w:ins w:id="32" w:author="Evan Appleton" w:date="2012-04-02T00:04:00Z">
        <w:r w:rsidR="0060686F">
          <w:rPr>
            <w:rFonts w:ascii="Times New Roman" w:hAnsi="Times New Roman" w:cs="Times New Roman"/>
            <w:color w:val="141413"/>
            <w:sz w:val="20"/>
            <w:szCs w:val="20"/>
          </w:rPr>
          <w:t>s</w:t>
        </w:r>
      </w:ins>
      <w:ins w:id="33" w:author="Evan Appleton" w:date="2012-04-02T00:02:00Z">
        <w:r w:rsidR="0060686F">
          <w:rPr>
            <w:rFonts w:ascii="Times New Roman" w:hAnsi="Times New Roman" w:cs="Times New Roman"/>
            <w:color w:val="141413"/>
            <w:sz w:val="20"/>
            <w:szCs w:val="20"/>
          </w:rPr>
          <w:t xml:space="preserve"> that all wires are connected properly and that </w:t>
        </w:r>
      </w:ins>
      <w:ins w:id="34" w:author="Evan Appleton" w:date="2012-04-02T00:03:00Z">
        <w:r w:rsidR="0060686F">
          <w:rPr>
            <w:rFonts w:ascii="Times New Roman" w:hAnsi="Times New Roman" w:cs="Times New Roman"/>
            <w:color w:val="141413"/>
            <w:sz w:val="20"/>
            <w:szCs w:val="20"/>
          </w:rPr>
          <w:t xml:space="preserve">all </w:t>
        </w:r>
      </w:ins>
      <w:ins w:id="35" w:author="Evan Appleton" w:date="2012-04-02T15:44:00Z">
        <w:r w:rsidR="00927214">
          <w:rPr>
            <w:rFonts w:ascii="Times New Roman" w:hAnsi="Times New Roman" w:cs="Times New Roman"/>
            <w:color w:val="141413"/>
            <w:sz w:val="20"/>
            <w:szCs w:val="20"/>
          </w:rPr>
          <w:t>CMOS transistors and wires</w:t>
        </w:r>
      </w:ins>
      <w:ins w:id="36" w:author="Evan Appleton" w:date="2012-04-02T00:03:00Z">
        <w:r w:rsidR="0060686F">
          <w:rPr>
            <w:rFonts w:ascii="Times New Roman" w:hAnsi="Times New Roman" w:cs="Times New Roman"/>
            <w:color w:val="141413"/>
            <w:sz w:val="20"/>
            <w:szCs w:val="20"/>
          </w:rPr>
          <w:t xml:space="preserve"> are undamaged.</w:t>
        </w:r>
      </w:ins>
      <w:ins w:id="37" w:author="Evan Appleton" w:date="2012-04-02T00:00:00Z">
        <w:r w:rsidR="0060686F">
          <w:rPr>
            <w:rFonts w:ascii="Times New Roman" w:hAnsi="Times New Roman" w:cs="Times New Roman"/>
            <w:color w:val="141413"/>
            <w:sz w:val="20"/>
            <w:szCs w:val="20"/>
          </w:rPr>
          <w:t xml:space="preserve"> C) </w:t>
        </w:r>
      </w:ins>
      <w:ins w:id="38" w:author="Evan Appleton" w:date="2012-04-02T00:01:00Z">
        <w:r w:rsidR="0060686F">
          <w:rPr>
            <w:rFonts w:ascii="Times New Roman" w:hAnsi="Times New Roman" w:cs="Times New Roman"/>
            <w:color w:val="141413"/>
            <w:sz w:val="20"/>
            <w:szCs w:val="20"/>
          </w:rPr>
          <w:t xml:space="preserve">A </w:t>
        </w:r>
      </w:ins>
      <w:ins w:id="39" w:author="Evan Appleton" w:date="2012-04-02T00:00:00Z">
        <w:r w:rsidR="0060686F">
          <w:rPr>
            <w:rFonts w:ascii="Times New Roman" w:hAnsi="Times New Roman" w:cs="Times New Roman"/>
            <w:color w:val="141413"/>
            <w:sz w:val="20"/>
            <w:szCs w:val="20"/>
          </w:rPr>
          <w:t xml:space="preserve">genetic </w:t>
        </w:r>
      </w:ins>
      <w:ins w:id="40" w:author="Evan Appleton" w:date="2012-04-02T00:01:00Z">
        <w:r w:rsidR="0060686F">
          <w:rPr>
            <w:rFonts w:ascii="Times New Roman" w:hAnsi="Times New Roman" w:cs="Times New Roman"/>
            <w:color w:val="141413"/>
            <w:sz w:val="20"/>
            <w:szCs w:val="20"/>
          </w:rPr>
          <w:t>regulatory network representation of a 3-input NOR gate.</w:t>
        </w:r>
      </w:ins>
      <w:ins w:id="41" w:author="Evan Appleton" w:date="2012-04-02T00:03:00Z">
        <w:r w:rsidR="0060686F">
          <w:rPr>
            <w:rFonts w:ascii="Times New Roman" w:hAnsi="Times New Roman" w:cs="Times New Roman"/>
            <w:color w:val="141413"/>
            <w:sz w:val="20"/>
            <w:szCs w:val="20"/>
          </w:rPr>
          <w:t xml:space="preserve"> Structural testing </w:t>
        </w:r>
      </w:ins>
      <w:ins w:id="42" w:author="Evan Appleton" w:date="2012-04-02T00:04:00Z">
        <w:r w:rsidR="0060686F">
          <w:rPr>
            <w:rFonts w:ascii="Times New Roman" w:hAnsi="Times New Roman" w:cs="Times New Roman"/>
            <w:color w:val="141413"/>
            <w:sz w:val="20"/>
            <w:szCs w:val="20"/>
          </w:rPr>
          <w:t>test</w:t>
        </w:r>
      </w:ins>
      <w:ins w:id="43" w:author="Evan Appleton" w:date="2012-04-02T13:02:00Z">
        <w:r w:rsidR="00B65302">
          <w:rPr>
            <w:rFonts w:ascii="Times New Roman" w:hAnsi="Times New Roman" w:cs="Times New Roman"/>
            <w:color w:val="141413"/>
            <w:sz w:val="20"/>
            <w:szCs w:val="20"/>
          </w:rPr>
          <w:t>s</w:t>
        </w:r>
      </w:ins>
      <w:ins w:id="44" w:author="Evan Appleton" w:date="2012-04-02T00:04:00Z">
        <w:r w:rsidR="0060686F">
          <w:rPr>
            <w:rFonts w:ascii="Times New Roman" w:hAnsi="Times New Roman" w:cs="Times New Roman"/>
            <w:color w:val="141413"/>
            <w:sz w:val="20"/>
            <w:szCs w:val="20"/>
          </w:rPr>
          <w:t xml:space="preserve"> that the DNA </w:t>
        </w:r>
      </w:ins>
      <w:ins w:id="45" w:author="Evan Appleton" w:date="2012-04-02T15:46:00Z">
        <w:r w:rsidR="0020728F">
          <w:rPr>
            <w:rFonts w:ascii="Times New Roman" w:hAnsi="Times New Roman" w:cs="Times New Roman"/>
            <w:color w:val="141413"/>
            <w:sz w:val="20"/>
            <w:szCs w:val="20"/>
          </w:rPr>
          <w:t>parts are</w:t>
        </w:r>
      </w:ins>
      <w:ins w:id="46" w:author="Evan Appleton" w:date="2012-04-02T00:04:00Z">
        <w:r w:rsidR="0060686F">
          <w:rPr>
            <w:rFonts w:ascii="Times New Roman" w:hAnsi="Times New Roman" w:cs="Times New Roman"/>
            <w:color w:val="141413"/>
            <w:sz w:val="20"/>
            <w:szCs w:val="20"/>
          </w:rPr>
          <w:t xml:space="preserve"> in the correct order and </w:t>
        </w:r>
      </w:ins>
      <w:ins w:id="47" w:author="Evan Appleton" w:date="2012-04-02T15:47:00Z">
        <w:r w:rsidR="0020728F">
          <w:rPr>
            <w:rFonts w:ascii="Times New Roman" w:hAnsi="Times New Roman" w:cs="Times New Roman"/>
            <w:color w:val="141413"/>
            <w:sz w:val="20"/>
            <w:szCs w:val="20"/>
          </w:rPr>
          <w:t xml:space="preserve">are </w:t>
        </w:r>
      </w:ins>
      <w:ins w:id="48" w:author="Evan Appleton" w:date="2012-04-02T00:04:00Z">
        <w:r w:rsidR="0060686F">
          <w:rPr>
            <w:rFonts w:ascii="Times New Roman" w:hAnsi="Times New Roman" w:cs="Times New Roman"/>
            <w:color w:val="141413"/>
            <w:sz w:val="20"/>
            <w:szCs w:val="20"/>
          </w:rPr>
          <w:t>not mutated.</w:t>
        </w:r>
      </w:ins>
    </w:p>
    <w:p w14:paraId="6CEE335E" w14:textId="77777777" w:rsidR="00B42CA1" w:rsidRDefault="00B42CA1">
      <w:pPr>
        <w:rPr>
          <w:ins w:id="49" w:author="Evan Appleton" w:date="2012-04-01T23:59:00Z"/>
          <w:rFonts w:ascii="Times New Roman" w:hAnsi="Times New Roman" w:cs="Times New Roman"/>
          <w:color w:val="141413"/>
        </w:rPr>
      </w:pPr>
    </w:p>
    <w:p w14:paraId="5FABF208" w14:textId="3D750484" w:rsidR="004D3205" w:rsidRDefault="00FD3DA0">
      <w:pPr>
        <w:rPr>
          <w:rFonts w:ascii="Times New Roman" w:hAnsi="Times New Roman" w:cs="Times New Roman"/>
          <w:color w:val="141413"/>
        </w:rPr>
      </w:pPr>
      <w:r>
        <w:rPr>
          <w:rFonts w:ascii="Times New Roman" w:hAnsi="Times New Roman" w:cs="Times New Roman"/>
          <w:color w:val="141413"/>
        </w:rPr>
        <w:t xml:space="preserve">tests are </w:t>
      </w:r>
      <w:r w:rsidR="004D3205">
        <w:rPr>
          <w:rFonts w:ascii="Times New Roman" w:hAnsi="Times New Roman" w:cs="Times New Roman"/>
          <w:color w:val="141413"/>
        </w:rPr>
        <w:t>to ensure that all parts are</w:t>
      </w:r>
      <w:ins w:id="50" w:author="Evan Appleton" w:date="2012-04-01T23:39:00Z">
        <w:r w:rsidR="00093138">
          <w:rPr>
            <w:rFonts w:ascii="Times New Roman" w:hAnsi="Times New Roman" w:cs="Times New Roman"/>
            <w:color w:val="141413"/>
          </w:rPr>
          <w:t xml:space="preserve"> properly</w:t>
        </w:r>
      </w:ins>
      <w:r w:rsidR="004D3205">
        <w:rPr>
          <w:rFonts w:ascii="Times New Roman" w:hAnsi="Times New Roman" w:cs="Times New Roman"/>
          <w:color w:val="141413"/>
        </w:rPr>
        <w:t xml:space="preserve"> connected </w:t>
      </w:r>
      <w:ins w:id="51" w:author="Evan Appleton" w:date="2012-04-01T23:40:00Z">
        <w:r w:rsidR="00093138">
          <w:rPr>
            <w:rFonts w:ascii="Times New Roman" w:hAnsi="Times New Roman" w:cs="Times New Roman"/>
            <w:color w:val="141413"/>
          </w:rPr>
          <w:t>and undamaged</w:t>
        </w:r>
      </w:ins>
      <w:del w:id="52" w:author="Evan Appleton" w:date="2012-04-01T23:40:00Z">
        <w:r w:rsidR="004D3205" w:rsidDel="00093138">
          <w:rPr>
            <w:rFonts w:ascii="Times New Roman" w:hAnsi="Times New Roman" w:cs="Times New Roman"/>
            <w:color w:val="141413"/>
          </w:rPr>
          <w:delText>properly</w:delText>
        </w:r>
      </w:del>
      <w:r w:rsidR="004D3205">
        <w:rPr>
          <w:rFonts w:ascii="Times New Roman" w:hAnsi="Times New Roman" w:cs="Times New Roman"/>
          <w:color w:val="141413"/>
        </w:rPr>
        <w:t xml:space="preserve">. </w:t>
      </w:r>
    </w:p>
    <w:p w14:paraId="6271026F" w14:textId="77777777" w:rsidR="00096D25" w:rsidRDefault="00096D25" w:rsidP="00096D25">
      <w:pPr>
        <w:rPr>
          <w:rFonts w:ascii="Times New Roman" w:hAnsi="Times New Roman" w:cs="Times New Roman"/>
          <w:color w:val="141413"/>
        </w:rPr>
      </w:pPr>
    </w:p>
    <w:p w14:paraId="24773AE3" w14:textId="1F266DD7" w:rsidR="00CC61B5" w:rsidRDefault="004D3205" w:rsidP="00096D25">
      <w:pPr>
        <w:rPr>
          <w:rFonts w:ascii="Times New Roman" w:hAnsi="Times New Roman" w:cs="Times New Roman"/>
          <w:color w:val="141413"/>
        </w:rPr>
      </w:pPr>
      <w:r>
        <w:rPr>
          <w:rFonts w:ascii="Times New Roman" w:hAnsi="Times New Roman" w:cs="Times New Roman"/>
          <w:color w:val="141413"/>
        </w:rPr>
        <w:t xml:space="preserve">In genetic engineering, structural tests </w:t>
      </w:r>
      <w:del w:id="53" w:author="Evan Appleton" w:date="2012-04-01T23:40:00Z">
        <w:r w:rsidR="00861C71" w:rsidDel="00835CBB">
          <w:rPr>
            <w:rFonts w:ascii="Times New Roman" w:hAnsi="Times New Roman" w:cs="Times New Roman"/>
            <w:color w:val="141413"/>
          </w:rPr>
          <w:delText>will be</w:delText>
        </w:r>
      </w:del>
      <w:ins w:id="54" w:author="Evan Appleton" w:date="2012-04-01T23:40:00Z">
        <w:r w:rsidR="00835CBB">
          <w:rPr>
            <w:rFonts w:ascii="Times New Roman" w:hAnsi="Times New Roman" w:cs="Times New Roman"/>
            <w:color w:val="141413"/>
          </w:rPr>
          <w:t>are</w:t>
        </w:r>
      </w:ins>
      <w:r w:rsidR="00861C71">
        <w:rPr>
          <w:rFonts w:ascii="Times New Roman" w:hAnsi="Times New Roman" w:cs="Times New Roman"/>
          <w:color w:val="141413"/>
        </w:rPr>
        <w:t xml:space="preserve"> defined as test</w:t>
      </w:r>
      <w:r w:rsidR="0048642B">
        <w:rPr>
          <w:rFonts w:ascii="Times New Roman" w:hAnsi="Times New Roman" w:cs="Times New Roman"/>
          <w:color w:val="141413"/>
        </w:rPr>
        <w:t>s</w:t>
      </w:r>
      <w:r w:rsidR="00861C71">
        <w:rPr>
          <w:rFonts w:ascii="Times New Roman" w:hAnsi="Times New Roman" w:cs="Times New Roman"/>
          <w:color w:val="141413"/>
        </w:rPr>
        <w:t xml:space="preserve"> that determine if</w:t>
      </w:r>
      <w:r>
        <w:rPr>
          <w:rFonts w:ascii="Times New Roman" w:hAnsi="Times New Roman" w:cs="Times New Roman"/>
          <w:color w:val="141413"/>
        </w:rPr>
        <w:t xml:space="preserve"> all </w:t>
      </w:r>
      <w:r w:rsidR="00146A6C">
        <w:rPr>
          <w:rFonts w:ascii="Times New Roman" w:hAnsi="Times New Roman" w:cs="Times New Roman"/>
          <w:color w:val="141413"/>
        </w:rPr>
        <w:t xml:space="preserve">DNA </w:t>
      </w:r>
      <w:r>
        <w:rPr>
          <w:rFonts w:ascii="Times New Roman" w:hAnsi="Times New Roman" w:cs="Times New Roman"/>
          <w:color w:val="141413"/>
        </w:rPr>
        <w:t>parts have the correct seq</w:t>
      </w:r>
      <w:r w:rsidR="00146A6C">
        <w:rPr>
          <w:rFonts w:ascii="Times New Roman" w:hAnsi="Times New Roman" w:cs="Times New Roman"/>
          <w:color w:val="141413"/>
        </w:rPr>
        <w:t>uence and are in the correct order</w:t>
      </w:r>
      <w:r>
        <w:rPr>
          <w:rFonts w:ascii="Times New Roman" w:hAnsi="Times New Roman" w:cs="Times New Roman"/>
          <w:color w:val="141413"/>
        </w:rPr>
        <w:t>. This information can be acquired through DNA sequencing, but for</w:t>
      </w:r>
      <w:r w:rsidR="00861C71">
        <w:rPr>
          <w:rFonts w:ascii="Times New Roman" w:hAnsi="Times New Roman" w:cs="Times New Roman"/>
          <w:color w:val="141413"/>
        </w:rPr>
        <w:t xml:space="preserve"> assembly with many intermediates</w:t>
      </w:r>
      <w:r>
        <w:rPr>
          <w:rFonts w:ascii="Times New Roman" w:hAnsi="Times New Roman" w:cs="Times New Roman"/>
          <w:color w:val="141413"/>
        </w:rPr>
        <w:t xml:space="preserve">, sequencing every intermediate </w:t>
      </w:r>
      <w:r w:rsidR="00861C71">
        <w:rPr>
          <w:rFonts w:ascii="Times New Roman" w:hAnsi="Times New Roman" w:cs="Times New Roman"/>
          <w:color w:val="141413"/>
        </w:rPr>
        <w:t>during</w:t>
      </w:r>
      <w:r>
        <w:rPr>
          <w:rFonts w:ascii="Times New Roman" w:hAnsi="Times New Roman" w:cs="Times New Roman"/>
          <w:color w:val="141413"/>
        </w:rPr>
        <w:t xml:space="preserve"> assembly is too costly and time</w:t>
      </w:r>
      <w:r w:rsidR="00F62AC8">
        <w:rPr>
          <w:rFonts w:ascii="Times New Roman" w:hAnsi="Times New Roman" w:cs="Times New Roman"/>
          <w:color w:val="141413"/>
        </w:rPr>
        <w:t xml:space="preserve"> consuming</w:t>
      </w:r>
      <w:r w:rsidR="00F774B9">
        <w:rPr>
          <w:rFonts w:ascii="Times New Roman" w:hAnsi="Times New Roman" w:cs="Times New Roman"/>
          <w:color w:val="141413"/>
        </w:rPr>
        <w:t xml:space="preserve"> compared to other methods</w:t>
      </w:r>
      <w:r>
        <w:rPr>
          <w:rFonts w:ascii="Times New Roman" w:hAnsi="Times New Roman" w:cs="Times New Roman"/>
          <w:color w:val="141413"/>
        </w:rPr>
        <w:t xml:space="preserve">. </w:t>
      </w:r>
      <w:r w:rsidR="00F774B9">
        <w:rPr>
          <w:rFonts w:ascii="Times New Roman" w:hAnsi="Times New Roman" w:cs="Times New Roman"/>
          <w:color w:val="141413"/>
        </w:rPr>
        <w:t>Another</w:t>
      </w:r>
      <w:r w:rsidR="0048642B">
        <w:rPr>
          <w:rFonts w:ascii="Times New Roman" w:hAnsi="Times New Roman" w:cs="Times New Roman"/>
          <w:color w:val="141413"/>
        </w:rPr>
        <w:t xml:space="preserve"> structural testing method, restriction mapping,</w:t>
      </w:r>
      <w:r w:rsidR="005304DE">
        <w:rPr>
          <w:rFonts w:ascii="Times New Roman" w:hAnsi="Times New Roman" w:cs="Times New Roman"/>
          <w:color w:val="141413"/>
        </w:rPr>
        <w:t xml:space="preserve"> is more practical for this purpose because it is cheaper and faster than sequencing</w:t>
      </w:r>
      <w:r>
        <w:rPr>
          <w:rFonts w:ascii="Times New Roman" w:hAnsi="Times New Roman" w:cs="Times New Roman"/>
          <w:color w:val="141413"/>
        </w:rPr>
        <w:t>.</w:t>
      </w:r>
      <w:r w:rsidR="005304DE">
        <w:rPr>
          <w:rFonts w:ascii="Times New Roman" w:hAnsi="Times New Roman" w:cs="Times New Roman"/>
          <w:color w:val="141413"/>
        </w:rPr>
        <w:t xml:space="preserve"> </w:t>
      </w:r>
      <w:r w:rsidR="007568A7">
        <w:rPr>
          <w:rFonts w:ascii="Times New Roman" w:hAnsi="Times New Roman" w:cs="Times New Roman"/>
          <w:color w:val="141413"/>
        </w:rPr>
        <w:t xml:space="preserve">Restriction mapping is </w:t>
      </w:r>
      <w:ins w:id="55" w:author="Viktor Vasilev" w:date="2012-03-30T21:22:00Z">
        <w:r w:rsidR="00FA6BBE">
          <w:rPr>
            <w:rFonts w:ascii="Times New Roman" w:hAnsi="Times New Roman" w:cs="Times New Roman"/>
            <w:color w:val="141413"/>
          </w:rPr>
          <w:t xml:space="preserve">a very </w:t>
        </w:r>
      </w:ins>
      <w:del w:id="56" w:author="Viktor Vasilev" w:date="2012-03-30T21:22:00Z">
        <w:r w:rsidR="007568A7" w:rsidDel="00FA6BBE">
          <w:rPr>
            <w:rFonts w:ascii="Times New Roman" w:hAnsi="Times New Roman" w:cs="Times New Roman"/>
            <w:color w:val="141413"/>
          </w:rPr>
          <w:delText xml:space="preserve">the most </w:delText>
        </w:r>
      </w:del>
      <w:r w:rsidR="007568A7">
        <w:rPr>
          <w:rFonts w:ascii="Times New Roman" w:hAnsi="Times New Roman" w:cs="Times New Roman"/>
          <w:color w:val="141413"/>
        </w:rPr>
        <w:t>practical structural test for inte</w:t>
      </w:r>
      <w:r w:rsidR="0048642B">
        <w:rPr>
          <w:rFonts w:ascii="Times New Roman" w:hAnsi="Times New Roman" w:cs="Times New Roman"/>
          <w:color w:val="141413"/>
        </w:rPr>
        <w:t>rmediates, but has a constraint</w:t>
      </w:r>
      <w:r w:rsidR="007568A7">
        <w:rPr>
          <w:rFonts w:ascii="Times New Roman" w:hAnsi="Times New Roman" w:cs="Times New Roman"/>
          <w:color w:val="141413"/>
        </w:rPr>
        <w:t xml:space="preserve"> – two connected parts with a combined length of</w:t>
      </w:r>
      <w:ins w:id="57" w:author="Viktor Vasilev" w:date="2012-03-30T21:22:00Z">
        <w:r w:rsidR="00333C3D">
          <w:rPr>
            <w:rFonts w:ascii="Times New Roman" w:hAnsi="Times New Roman" w:cs="Times New Roman"/>
            <w:color w:val="141413"/>
          </w:rPr>
          <w:t xml:space="preserve"> fewer</w:t>
        </w:r>
      </w:ins>
      <w:r w:rsidR="007568A7">
        <w:rPr>
          <w:rFonts w:ascii="Times New Roman" w:hAnsi="Times New Roman" w:cs="Times New Roman"/>
          <w:color w:val="141413"/>
        </w:rPr>
        <w:t xml:space="preserve"> </w:t>
      </w:r>
      <w:del w:id="58" w:author="Viktor Vasilev" w:date="2012-03-30T21:22:00Z">
        <w:r w:rsidR="007568A7" w:rsidDel="00333C3D">
          <w:rPr>
            <w:rFonts w:ascii="Times New Roman" w:hAnsi="Times New Roman" w:cs="Times New Roman"/>
            <w:color w:val="141413"/>
          </w:rPr>
          <w:delText xml:space="preserve">less </w:delText>
        </w:r>
      </w:del>
      <w:r w:rsidR="007568A7">
        <w:rPr>
          <w:rFonts w:ascii="Times New Roman" w:hAnsi="Times New Roman" w:cs="Times New Roman"/>
          <w:color w:val="141413"/>
        </w:rPr>
        <w:t xml:space="preserve">than 200 bp is difficult to resolve on a gel. Therefore, we define any two parts with a combined length of </w:t>
      </w:r>
      <w:ins w:id="59" w:author="Viktor Vasilev" w:date="2012-03-30T21:23:00Z">
        <w:r w:rsidR="00333C3D">
          <w:rPr>
            <w:rFonts w:ascii="Times New Roman" w:hAnsi="Times New Roman" w:cs="Times New Roman"/>
            <w:color w:val="141413"/>
          </w:rPr>
          <w:t xml:space="preserve">fewer </w:t>
        </w:r>
      </w:ins>
      <w:del w:id="60" w:author="Viktor Vasilev" w:date="2012-03-30T21:23:00Z">
        <w:r w:rsidR="007568A7" w:rsidDel="00333C3D">
          <w:rPr>
            <w:rFonts w:ascii="Times New Roman" w:hAnsi="Times New Roman" w:cs="Times New Roman"/>
            <w:color w:val="141413"/>
          </w:rPr>
          <w:delText xml:space="preserve">less </w:delText>
        </w:r>
      </w:del>
      <w:r w:rsidR="007568A7">
        <w:rPr>
          <w:rFonts w:ascii="Times New Roman" w:hAnsi="Times New Roman" w:cs="Times New Roman"/>
          <w:color w:val="141413"/>
        </w:rPr>
        <w:t xml:space="preserve">than 200 bp </w:t>
      </w:r>
      <w:r w:rsidR="006D4DBF">
        <w:rPr>
          <w:rFonts w:ascii="Times New Roman" w:hAnsi="Times New Roman" w:cs="Times New Roman"/>
          <w:color w:val="141413"/>
        </w:rPr>
        <w:t xml:space="preserve">as </w:t>
      </w:r>
      <w:del w:id="61" w:author="Viktor Vasilev" w:date="2012-03-30T21:23:00Z">
        <w:r w:rsidR="006D4DBF" w:rsidDel="00333C3D">
          <w:rPr>
            <w:rFonts w:ascii="Times New Roman" w:hAnsi="Times New Roman" w:cs="Times New Roman"/>
            <w:color w:val="141413"/>
          </w:rPr>
          <w:delText xml:space="preserve">not </w:delText>
        </w:r>
      </w:del>
      <w:r w:rsidR="007568A7">
        <w:rPr>
          <w:rFonts w:ascii="Times New Roman" w:hAnsi="Times New Roman" w:cs="Times New Roman"/>
          <w:color w:val="141413"/>
        </w:rPr>
        <w:t xml:space="preserve">structurally </w:t>
      </w:r>
      <w:ins w:id="62" w:author="Viktor Vasilev" w:date="2012-03-30T21:23:00Z">
        <w:r w:rsidR="00333C3D">
          <w:rPr>
            <w:rFonts w:ascii="Times New Roman" w:hAnsi="Times New Roman" w:cs="Times New Roman"/>
            <w:color w:val="141413"/>
          </w:rPr>
          <w:t>un</w:t>
        </w:r>
      </w:ins>
      <w:r w:rsidR="007568A7">
        <w:rPr>
          <w:rFonts w:ascii="Times New Roman" w:hAnsi="Times New Roman" w:cs="Times New Roman"/>
          <w:color w:val="141413"/>
        </w:rPr>
        <w:t>testable.</w:t>
      </w:r>
      <w:r w:rsidR="006D4DBF">
        <w:rPr>
          <w:rFonts w:ascii="Times New Roman" w:hAnsi="Times New Roman" w:cs="Times New Roman"/>
          <w:color w:val="141413"/>
        </w:rPr>
        <w:t xml:space="preserve"> </w:t>
      </w:r>
      <w:r w:rsidR="00F774B9">
        <w:rPr>
          <w:rFonts w:ascii="Times New Roman" w:hAnsi="Times New Roman" w:cs="Times New Roman"/>
          <w:color w:val="141413"/>
        </w:rPr>
        <w:t xml:space="preserve">For any structurally testable intermediate, </w:t>
      </w:r>
      <w:commentRangeStart w:id="63"/>
      <w:r w:rsidR="00F774B9">
        <w:rPr>
          <w:rFonts w:ascii="Times New Roman" w:hAnsi="Times New Roman" w:cs="Times New Roman"/>
          <w:color w:val="141413"/>
        </w:rPr>
        <w:t>an</w:t>
      </w:r>
      <w:r w:rsidR="00E56490">
        <w:rPr>
          <w:rFonts w:ascii="Times New Roman" w:hAnsi="Times New Roman" w:cs="Times New Roman"/>
          <w:color w:val="141413"/>
        </w:rPr>
        <w:t xml:space="preserve"> assembly step that </w:t>
      </w:r>
      <w:r w:rsidR="00E56490">
        <w:rPr>
          <w:rFonts w:ascii="Times New Roman" w:hAnsi="Times New Roman" w:cs="Times New Roman"/>
          <w:color w:val="141413"/>
        </w:rPr>
        <w:lastRenderedPageBreak/>
        <w:t>results in a correct restriction map passes the structural test</w:t>
      </w:r>
      <w:commentRangeEnd w:id="63"/>
      <w:r w:rsidR="00333C3D">
        <w:rPr>
          <w:rStyle w:val="CommentReference"/>
        </w:rPr>
        <w:commentReference w:id="63"/>
      </w:r>
      <w:r w:rsidR="00E56490">
        <w:rPr>
          <w:rFonts w:ascii="Times New Roman" w:hAnsi="Times New Roman" w:cs="Times New Roman"/>
          <w:color w:val="141413"/>
        </w:rPr>
        <w:t>.</w:t>
      </w:r>
    </w:p>
    <w:p w14:paraId="0D1AD2C9" w14:textId="77777777" w:rsidR="00096D25" w:rsidRDefault="00096D25" w:rsidP="00096D25">
      <w:pPr>
        <w:rPr>
          <w:rFonts w:ascii="Times New Roman" w:hAnsi="Times New Roman" w:cs="Times New Roman"/>
          <w:color w:val="141413"/>
        </w:rPr>
      </w:pPr>
    </w:p>
    <w:p w14:paraId="591524F6" w14:textId="07C3CEB4" w:rsidR="00FD3DA0" w:rsidRDefault="006D4DBF" w:rsidP="00096D25">
      <w:pPr>
        <w:rPr>
          <w:rFonts w:ascii="Times New Roman" w:hAnsi="Times New Roman" w:cs="Times New Roman"/>
          <w:color w:val="141413"/>
        </w:rPr>
      </w:pPr>
      <w:r>
        <w:rPr>
          <w:rFonts w:ascii="Times New Roman" w:hAnsi="Times New Roman" w:cs="Times New Roman"/>
          <w:color w:val="141413"/>
        </w:rPr>
        <w:t xml:space="preserve">From a practical standpoint, structural </w:t>
      </w:r>
      <w:r w:rsidR="00E56490">
        <w:rPr>
          <w:rFonts w:ascii="Times New Roman" w:hAnsi="Times New Roman" w:cs="Times New Roman"/>
          <w:color w:val="141413"/>
        </w:rPr>
        <w:t>testing is</w:t>
      </w:r>
      <w:r>
        <w:rPr>
          <w:rFonts w:ascii="Times New Roman" w:hAnsi="Times New Roman" w:cs="Times New Roman"/>
          <w:color w:val="141413"/>
        </w:rPr>
        <w:t xml:space="preserve"> the most important heuristic in DNA assembly; if two parts are out of</w:t>
      </w:r>
      <w:r w:rsidR="008E5A7F">
        <w:rPr>
          <w:rFonts w:ascii="Times New Roman" w:hAnsi="Times New Roman" w:cs="Times New Roman"/>
          <w:color w:val="141413"/>
        </w:rPr>
        <w:t xml:space="preserve"> sequence they will not </w:t>
      </w:r>
      <w:r>
        <w:rPr>
          <w:rFonts w:ascii="Times New Roman" w:hAnsi="Times New Roman" w:cs="Times New Roman"/>
          <w:color w:val="141413"/>
        </w:rPr>
        <w:t>work and all additi</w:t>
      </w:r>
      <w:r w:rsidR="00030ADA">
        <w:rPr>
          <w:rFonts w:ascii="Times New Roman" w:hAnsi="Times New Roman" w:cs="Times New Roman"/>
          <w:color w:val="141413"/>
        </w:rPr>
        <w:t>ons to this part also will not work</w:t>
      </w:r>
      <w:r>
        <w:rPr>
          <w:rFonts w:ascii="Times New Roman" w:hAnsi="Times New Roman" w:cs="Times New Roman"/>
          <w:color w:val="141413"/>
        </w:rPr>
        <w:t>.</w:t>
      </w:r>
      <w:r w:rsidR="0048642B">
        <w:rPr>
          <w:rFonts w:ascii="Times New Roman" w:hAnsi="Times New Roman" w:cs="Times New Roman"/>
          <w:color w:val="141413"/>
        </w:rPr>
        <w:t xml:space="preserve"> Therefore, this is the strongest constraint in the algorithm’s scoring function</w:t>
      </w:r>
      <w:r w:rsidR="00DE385E">
        <w:rPr>
          <w:rFonts w:ascii="Times New Roman" w:hAnsi="Times New Roman" w:cs="Times New Roman"/>
          <w:color w:val="141413"/>
        </w:rPr>
        <w:t xml:space="preserve"> and</w:t>
      </w:r>
      <w:r w:rsidR="00F83264">
        <w:rPr>
          <w:rFonts w:ascii="Times New Roman" w:hAnsi="Times New Roman" w:cs="Times New Roman"/>
          <w:color w:val="141413"/>
        </w:rPr>
        <w:t xml:space="preserve"> composite</w:t>
      </w:r>
      <w:r w:rsidR="00DE385E">
        <w:rPr>
          <w:rFonts w:ascii="Times New Roman" w:hAnsi="Times New Roman" w:cs="Times New Roman"/>
          <w:color w:val="141413"/>
        </w:rPr>
        <w:t xml:space="preserve"> parts that</w:t>
      </w:r>
      <w:r w:rsidR="00F83264">
        <w:rPr>
          <w:rFonts w:ascii="Times New Roman" w:hAnsi="Times New Roman" w:cs="Times New Roman"/>
          <w:color w:val="141413"/>
        </w:rPr>
        <w:t xml:space="preserve"> cannot be structurally tested (size </w:t>
      </w:r>
      <w:del w:id="64" w:author="Viktor Vasilev" w:date="2012-03-30T21:29:00Z">
        <w:r w:rsidR="00F83264" w:rsidDel="00333C3D">
          <w:rPr>
            <w:rFonts w:ascii="Times New Roman" w:hAnsi="Times New Roman" w:cs="Times New Roman"/>
            <w:color w:val="141413"/>
          </w:rPr>
          <w:delText xml:space="preserve">less </w:delText>
        </w:r>
      </w:del>
      <w:ins w:id="65" w:author="Viktor Vasilev" w:date="2012-03-30T21:29:00Z">
        <w:r w:rsidR="00333C3D">
          <w:rPr>
            <w:rFonts w:ascii="Times New Roman" w:hAnsi="Times New Roman" w:cs="Times New Roman"/>
            <w:color w:val="141413"/>
          </w:rPr>
          <w:t xml:space="preserve">fewer </w:t>
        </w:r>
      </w:ins>
      <w:r w:rsidR="00F83264">
        <w:rPr>
          <w:rFonts w:ascii="Times New Roman" w:hAnsi="Times New Roman" w:cs="Times New Roman"/>
          <w:color w:val="141413"/>
        </w:rPr>
        <w:t xml:space="preserve">than 200 bp) </w:t>
      </w:r>
      <w:ins w:id="66" w:author="Viktor Vasilev" w:date="2012-03-30T21:32:00Z">
        <w:r w:rsidR="00333C3D">
          <w:rPr>
            <w:rFonts w:ascii="Times New Roman" w:hAnsi="Times New Roman" w:cs="Times New Roman"/>
            <w:color w:val="141413"/>
          </w:rPr>
          <w:t>will be score</w:t>
        </w:r>
      </w:ins>
      <w:ins w:id="67" w:author="Evan Appleton" w:date="2012-04-02T13:07:00Z">
        <w:r w:rsidR="000758E8">
          <w:rPr>
            <w:rFonts w:ascii="Times New Roman" w:hAnsi="Times New Roman" w:cs="Times New Roman"/>
            <w:color w:val="141413"/>
          </w:rPr>
          <w:t>d</w:t>
        </w:r>
      </w:ins>
      <w:ins w:id="68" w:author="Viktor Vasilev" w:date="2012-03-30T21:32:00Z">
        <w:r w:rsidR="00333C3D">
          <w:rPr>
            <w:rFonts w:ascii="Times New Roman" w:hAnsi="Times New Roman" w:cs="Times New Roman"/>
            <w:color w:val="141413"/>
          </w:rPr>
          <w:t xml:space="preserve"> less favorably and might</w:t>
        </w:r>
      </w:ins>
      <w:del w:id="69" w:author="Viktor Vasilev" w:date="2012-03-30T21:32:00Z">
        <w:r w:rsidR="00DE385E" w:rsidDel="00333C3D">
          <w:rPr>
            <w:rFonts w:ascii="Times New Roman" w:hAnsi="Times New Roman" w:cs="Times New Roman"/>
            <w:color w:val="141413"/>
          </w:rPr>
          <w:delText>will</w:delText>
        </w:r>
      </w:del>
      <w:r w:rsidR="00DE385E">
        <w:rPr>
          <w:rFonts w:ascii="Times New Roman" w:hAnsi="Times New Roman" w:cs="Times New Roman"/>
          <w:color w:val="141413"/>
        </w:rPr>
        <w:t xml:space="preserve"> not be </w:t>
      </w:r>
      <w:r w:rsidR="00F83264">
        <w:rPr>
          <w:rFonts w:ascii="Times New Roman" w:hAnsi="Times New Roman" w:cs="Times New Roman"/>
          <w:color w:val="141413"/>
        </w:rPr>
        <w:t>assembled</w:t>
      </w:r>
      <w:r w:rsidR="0048642B">
        <w:rPr>
          <w:rFonts w:ascii="Times New Roman" w:hAnsi="Times New Roman" w:cs="Times New Roman"/>
          <w:color w:val="141413"/>
        </w:rPr>
        <w:t>.</w:t>
      </w:r>
      <w:r w:rsidR="00F83264">
        <w:rPr>
          <w:rFonts w:ascii="Times New Roman" w:hAnsi="Times New Roman" w:cs="Times New Roman"/>
          <w:color w:val="141413"/>
        </w:rPr>
        <w:t xml:space="preserve"> Additionally, parts that do not experimentally pass structural testing will not be used</w:t>
      </w:r>
      <w:ins w:id="70" w:author="Viktor Vasilev" w:date="2012-03-30T21:33:00Z">
        <w:r w:rsidR="00923E4B">
          <w:rPr>
            <w:rFonts w:ascii="Times New Roman" w:hAnsi="Times New Roman" w:cs="Times New Roman"/>
            <w:color w:val="141413"/>
          </w:rPr>
          <w:t xml:space="preserve"> and the assembly step will be repeated until a successful outcome</w:t>
        </w:r>
      </w:ins>
      <w:ins w:id="71" w:author="Viktor Vasilev" w:date="2012-03-30T21:34:00Z">
        <w:r w:rsidR="00923E4B">
          <w:rPr>
            <w:rFonts w:ascii="Times New Roman" w:hAnsi="Times New Roman" w:cs="Times New Roman"/>
            <w:color w:val="141413"/>
          </w:rPr>
          <w:t xml:space="preserve"> of the structural test</w:t>
        </w:r>
      </w:ins>
      <w:ins w:id="72" w:author="Viktor Vasilev" w:date="2012-03-30T21:33:00Z">
        <w:r w:rsidR="00923E4B">
          <w:rPr>
            <w:rFonts w:ascii="Times New Roman" w:hAnsi="Times New Roman" w:cs="Times New Roman"/>
            <w:color w:val="141413"/>
          </w:rPr>
          <w:t>.</w:t>
        </w:r>
      </w:ins>
      <w:ins w:id="73" w:author="Viktor Vasilev" w:date="2012-03-30T21:34:00Z">
        <w:del w:id="74" w:author="Evan Appleton" w:date="2012-04-01T23:42:00Z">
          <w:r w:rsidR="00923E4B" w:rsidDel="00835CBB">
            <w:rPr>
              <w:rFonts w:ascii="Times New Roman" w:hAnsi="Times New Roman" w:cs="Times New Roman"/>
              <w:color w:val="141413"/>
            </w:rPr>
            <w:delText xml:space="preserve"> </w:delText>
          </w:r>
        </w:del>
      </w:ins>
      <w:commentRangeStart w:id="75"/>
      <w:del w:id="76" w:author="Evan Appleton" w:date="2012-04-01T23:42:00Z">
        <w:r w:rsidR="00F96B79" w:rsidDel="00835CBB">
          <w:rPr>
            <w:rFonts w:ascii="Times New Roman" w:hAnsi="Times New Roman" w:cs="Times New Roman"/>
            <w:color w:val="141413"/>
          </w:rPr>
          <w:delText xml:space="preserve">, but it is rare for a </w:delText>
        </w:r>
        <w:r w:rsidR="00857C2C" w:rsidDel="00835CBB">
          <w:rPr>
            <w:rFonts w:ascii="Times New Roman" w:hAnsi="Times New Roman" w:cs="Times New Roman"/>
            <w:color w:val="141413"/>
          </w:rPr>
          <w:delText xml:space="preserve">DNA </w:delText>
        </w:r>
        <w:r w:rsidR="00F96B79" w:rsidDel="00835CBB">
          <w:rPr>
            <w:rFonts w:ascii="Times New Roman" w:hAnsi="Times New Roman" w:cs="Times New Roman"/>
            <w:color w:val="141413"/>
          </w:rPr>
          <w:delText xml:space="preserve">part to consistently fail a </w:delText>
        </w:r>
        <w:r w:rsidR="00857C2C" w:rsidDel="00835CBB">
          <w:rPr>
            <w:rFonts w:ascii="Times New Roman" w:hAnsi="Times New Roman" w:cs="Times New Roman"/>
            <w:color w:val="141413"/>
          </w:rPr>
          <w:delText>structural test if the assembly is properly planned</w:delText>
        </w:r>
        <w:r w:rsidR="00F83264" w:rsidDel="00835CBB">
          <w:rPr>
            <w:rFonts w:ascii="Times New Roman" w:hAnsi="Times New Roman" w:cs="Times New Roman"/>
            <w:color w:val="141413"/>
          </w:rPr>
          <w:delText>.</w:delText>
        </w:r>
      </w:del>
      <w:commentRangeEnd w:id="75"/>
      <w:r w:rsidR="00923E4B">
        <w:rPr>
          <w:rStyle w:val="CommentReference"/>
        </w:rPr>
        <w:commentReference w:id="75"/>
      </w:r>
    </w:p>
    <w:p w14:paraId="1B37D733" w14:textId="77777777" w:rsidR="00FD3DA0" w:rsidRDefault="00FD3DA0">
      <w:pPr>
        <w:rPr>
          <w:rFonts w:ascii="Times New Roman" w:hAnsi="Times New Roman" w:cs="Times New Roman"/>
          <w:color w:val="141413"/>
        </w:rPr>
      </w:pPr>
    </w:p>
    <w:p w14:paraId="48476D3C" w14:textId="77777777" w:rsidR="00F63D8E" w:rsidRDefault="00F63D8E">
      <w:pPr>
        <w:rPr>
          <w:rFonts w:ascii="Times New Roman" w:hAnsi="Times New Roman" w:cs="Times New Roman"/>
          <w:color w:val="141413"/>
        </w:rPr>
      </w:pPr>
      <w:r>
        <w:rPr>
          <w:rFonts w:ascii="Times New Roman" w:hAnsi="Times New Roman" w:cs="Times New Roman"/>
          <w:b/>
          <w:color w:val="141413"/>
        </w:rPr>
        <w:t>3. FUNCTIONAL TESTING</w:t>
      </w:r>
    </w:p>
    <w:p w14:paraId="773668FD" w14:textId="04D5114D" w:rsidR="00DE385E" w:rsidDel="0087204A" w:rsidRDefault="0081418E" w:rsidP="00096D25">
      <w:pPr>
        <w:rPr>
          <w:del w:id="77" w:author="Evan Appleton" w:date="2012-04-01T23:54:00Z"/>
          <w:rFonts w:ascii="Times New Roman" w:hAnsi="Times New Roman" w:cs="Times New Roman"/>
          <w:color w:val="141413"/>
        </w:rPr>
      </w:pPr>
      <w:r>
        <w:rPr>
          <w:rFonts w:ascii="Times New Roman" w:hAnsi="Times New Roman" w:cs="Times New Roman"/>
          <w:color w:val="141413"/>
        </w:rPr>
        <w:t xml:space="preserve">Unlike the structural model, the functional model of </w:t>
      </w:r>
      <w:r w:rsidR="00442ACA">
        <w:rPr>
          <w:rFonts w:ascii="Times New Roman" w:hAnsi="Times New Roman" w:cs="Times New Roman"/>
          <w:color w:val="141413"/>
        </w:rPr>
        <w:t xml:space="preserve">circuit </w:t>
      </w:r>
      <w:r>
        <w:rPr>
          <w:rFonts w:ascii="Times New Roman" w:hAnsi="Times New Roman" w:cs="Times New Roman"/>
          <w:color w:val="141413"/>
        </w:rPr>
        <w:t>testing does not assume that all parts have a well-define</w:t>
      </w:r>
      <w:r w:rsidR="00442ACA">
        <w:rPr>
          <w:rFonts w:ascii="Times New Roman" w:hAnsi="Times New Roman" w:cs="Times New Roman"/>
          <w:color w:val="141413"/>
        </w:rPr>
        <w:t>d and proper function. Instead,</w:t>
      </w:r>
      <w:r>
        <w:rPr>
          <w:rFonts w:ascii="Times New Roman" w:hAnsi="Times New Roman" w:cs="Times New Roman"/>
          <w:color w:val="141413"/>
        </w:rPr>
        <w:t xml:space="preserve"> functional </w:t>
      </w:r>
      <w:r w:rsidR="007C1E1D">
        <w:rPr>
          <w:rFonts w:ascii="Times New Roman" w:hAnsi="Times New Roman" w:cs="Times New Roman"/>
          <w:color w:val="141413"/>
        </w:rPr>
        <w:t>testing</w:t>
      </w:r>
      <w:r>
        <w:rPr>
          <w:rFonts w:ascii="Times New Roman" w:hAnsi="Times New Roman" w:cs="Times New Roman"/>
          <w:color w:val="141413"/>
        </w:rPr>
        <w:t xml:space="preserve"> aims to validate that </w:t>
      </w:r>
      <w:ins w:id="78" w:author="Viktor Vasilev" w:date="2012-03-30T21:36:00Z">
        <w:r w:rsidR="00923E4B">
          <w:rPr>
            <w:rFonts w:ascii="Times New Roman" w:hAnsi="Times New Roman" w:cs="Times New Roman"/>
            <w:color w:val="141413"/>
          </w:rPr>
          <w:t xml:space="preserve">a </w:t>
        </w:r>
      </w:ins>
      <w:del w:id="79" w:author="Viktor Vasilev" w:date="2012-03-30T21:36:00Z">
        <w:r w:rsidDel="00923E4B">
          <w:rPr>
            <w:rFonts w:ascii="Times New Roman" w:hAnsi="Times New Roman" w:cs="Times New Roman"/>
            <w:color w:val="141413"/>
          </w:rPr>
          <w:delText xml:space="preserve">the </w:delText>
        </w:r>
      </w:del>
      <w:r>
        <w:rPr>
          <w:rFonts w:ascii="Times New Roman" w:hAnsi="Times New Roman" w:cs="Times New Roman"/>
          <w:color w:val="141413"/>
        </w:rPr>
        <w:t xml:space="preserve">circuit </w:t>
      </w:r>
      <w:del w:id="80" w:author="Viktor Vasilev" w:date="2012-03-30T21:36:00Z">
        <w:r w:rsidDel="00923E4B">
          <w:rPr>
            <w:rFonts w:ascii="Times New Roman" w:hAnsi="Times New Roman" w:cs="Times New Roman"/>
            <w:color w:val="141413"/>
          </w:rPr>
          <w:delText>under test</w:delText>
        </w:r>
        <w:r w:rsidR="00DE385E" w:rsidDel="00923E4B">
          <w:rPr>
            <w:rFonts w:ascii="Times New Roman" w:hAnsi="Times New Roman" w:cs="Times New Roman"/>
            <w:color w:val="141413"/>
          </w:rPr>
          <w:delText>ing</w:delText>
        </w:r>
        <w:r w:rsidDel="00923E4B">
          <w:rPr>
            <w:rFonts w:ascii="Times New Roman" w:hAnsi="Times New Roman" w:cs="Times New Roman"/>
            <w:color w:val="141413"/>
          </w:rPr>
          <w:delText xml:space="preserve"> </w:delText>
        </w:r>
      </w:del>
      <w:r w:rsidR="007C1E1D">
        <w:rPr>
          <w:rFonts w:ascii="Times New Roman" w:hAnsi="Times New Roman" w:cs="Times New Roman"/>
          <w:color w:val="141413"/>
        </w:rPr>
        <w:t xml:space="preserve">functions as specified [3]. </w:t>
      </w:r>
      <w:commentRangeStart w:id="81"/>
      <w:del w:id="82" w:author="Evan Appleton" w:date="2012-04-01T23:54:00Z">
        <w:r w:rsidR="007C1E1D" w:rsidDel="0087204A">
          <w:rPr>
            <w:rFonts w:ascii="Times New Roman" w:hAnsi="Times New Roman" w:cs="Times New Roman"/>
            <w:color w:val="141413"/>
          </w:rPr>
          <w:delText>Functional testing is more feasible at a small scale, so it is practical for testing small circuit</w:delText>
        </w:r>
        <w:r w:rsidR="00442ACA" w:rsidDel="0087204A">
          <w:rPr>
            <w:rFonts w:ascii="Times New Roman" w:hAnsi="Times New Roman" w:cs="Times New Roman"/>
            <w:color w:val="141413"/>
          </w:rPr>
          <w:delText>s</w:delText>
        </w:r>
        <w:r w:rsidR="007C1E1D" w:rsidDel="0087204A">
          <w:rPr>
            <w:rFonts w:ascii="Times New Roman" w:hAnsi="Times New Roman" w:cs="Times New Roman"/>
            <w:color w:val="141413"/>
          </w:rPr>
          <w:delText xml:space="preserve"> with po</w:delText>
        </w:r>
        <w:r w:rsidR="00442ACA" w:rsidDel="0087204A">
          <w:rPr>
            <w:rFonts w:ascii="Times New Roman" w:hAnsi="Times New Roman" w:cs="Times New Roman"/>
            <w:color w:val="141413"/>
          </w:rPr>
          <w:delText xml:space="preserve">orly defined </w:delText>
        </w:r>
        <w:r w:rsidR="007C1E1D" w:rsidDel="0087204A">
          <w:rPr>
            <w:rFonts w:ascii="Times New Roman" w:hAnsi="Times New Roman" w:cs="Times New Roman"/>
            <w:color w:val="141413"/>
          </w:rPr>
          <w:delText>or unreliable function.</w:delText>
        </w:r>
        <w:commentRangeEnd w:id="81"/>
        <w:r w:rsidR="00923E4B" w:rsidDel="0087204A">
          <w:rPr>
            <w:rStyle w:val="CommentReference"/>
          </w:rPr>
          <w:commentReference w:id="81"/>
        </w:r>
        <w:r w:rsidR="00DB1D32" w:rsidDel="0087204A">
          <w:rPr>
            <w:rFonts w:ascii="Times New Roman" w:hAnsi="Times New Roman" w:cs="Times New Roman"/>
            <w:color w:val="141413"/>
          </w:rPr>
          <w:delText xml:space="preserve"> </w:delText>
        </w:r>
      </w:del>
    </w:p>
    <w:p w14:paraId="7D66BC13" w14:textId="77777777" w:rsidR="00DE385E" w:rsidDel="0087204A" w:rsidRDefault="00DE385E" w:rsidP="00096D25">
      <w:pPr>
        <w:rPr>
          <w:del w:id="83" w:author="Evan Appleton" w:date="2012-04-01T23:54:00Z"/>
          <w:rFonts w:ascii="Times New Roman" w:hAnsi="Times New Roman" w:cs="Times New Roman"/>
          <w:color w:val="141413"/>
        </w:rPr>
      </w:pPr>
    </w:p>
    <w:p w14:paraId="694A2301" w14:textId="02C39DB1" w:rsidR="00CC61B5" w:rsidRDefault="007C1E1D">
      <w:pPr>
        <w:rPr>
          <w:rFonts w:ascii="Times New Roman" w:hAnsi="Times New Roman" w:cs="Times New Roman"/>
          <w:color w:val="141413"/>
        </w:rPr>
      </w:pPr>
      <w:r>
        <w:rPr>
          <w:rFonts w:ascii="Times New Roman" w:hAnsi="Times New Roman" w:cs="Times New Roman"/>
          <w:color w:val="141413"/>
        </w:rPr>
        <w:t xml:space="preserve">Genetic </w:t>
      </w:r>
      <w:r w:rsidR="00DB1D32">
        <w:rPr>
          <w:rFonts w:ascii="Times New Roman" w:hAnsi="Times New Roman" w:cs="Times New Roman"/>
          <w:color w:val="141413"/>
        </w:rPr>
        <w:t xml:space="preserve">circuit assembly intermediates </w:t>
      </w:r>
      <w:r w:rsidR="00442ACA">
        <w:rPr>
          <w:rFonts w:ascii="Times New Roman" w:hAnsi="Times New Roman" w:cs="Times New Roman"/>
          <w:color w:val="141413"/>
        </w:rPr>
        <w:t>are</w:t>
      </w:r>
      <w:del w:id="84" w:author="Evan Appleton" w:date="2012-04-01T23:53:00Z">
        <w:r w:rsidR="00DB1D32" w:rsidDel="0087204A">
          <w:rPr>
            <w:rFonts w:ascii="Times New Roman" w:hAnsi="Times New Roman" w:cs="Times New Roman"/>
            <w:color w:val="141413"/>
          </w:rPr>
          <w:delText xml:space="preserve"> thus</w:delText>
        </w:r>
      </w:del>
      <w:r w:rsidR="00442ACA">
        <w:rPr>
          <w:rFonts w:ascii="Times New Roman" w:hAnsi="Times New Roman" w:cs="Times New Roman"/>
          <w:color w:val="141413"/>
        </w:rPr>
        <w:t xml:space="preserve"> ideal</w:t>
      </w:r>
      <w:r>
        <w:rPr>
          <w:rFonts w:ascii="Times New Roman" w:hAnsi="Times New Roman" w:cs="Times New Roman"/>
          <w:color w:val="141413"/>
        </w:rPr>
        <w:t xml:space="preserve"> </w:t>
      </w:r>
      <w:r w:rsidR="00442ACA">
        <w:rPr>
          <w:rFonts w:ascii="Times New Roman" w:hAnsi="Times New Roman" w:cs="Times New Roman"/>
          <w:color w:val="141413"/>
        </w:rPr>
        <w:t>targets for functional testing</w:t>
      </w:r>
      <w:ins w:id="85" w:author="Evan Appleton" w:date="2012-04-01T23:53:00Z">
        <w:r w:rsidR="0087204A">
          <w:rPr>
            <w:rFonts w:ascii="Times New Roman" w:hAnsi="Times New Roman" w:cs="Times New Roman"/>
            <w:color w:val="141413"/>
          </w:rPr>
          <w:t xml:space="preserve"> because</w:t>
        </w:r>
      </w:ins>
      <w:ins w:id="86" w:author="Evan Appleton" w:date="2012-04-01T23:54:00Z">
        <w:r w:rsidR="0087204A">
          <w:rPr>
            <w:rFonts w:ascii="Times New Roman" w:hAnsi="Times New Roman" w:cs="Times New Roman"/>
            <w:color w:val="141413"/>
          </w:rPr>
          <w:t xml:space="preserve"> they are small functional units with poorly defined or unreliable function</w:t>
        </w:r>
      </w:ins>
      <w:r w:rsidR="00442ACA">
        <w:rPr>
          <w:rFonts w:ascii="Times New Roman" w:hAnsi="Times New Roman" w:cs="Times New Roman"/>
          <w:color w:val="141413"/>
        </w:rPr>
        <w:t>. Since genetic circuits are often designed to produce a</w:t>
      </w:r>
      <w:r w:rsidR="000C77A3">
        <w:rPr>
          <w:rFonts w:ascii="Times New Roman" w:hAnsi="Times New Roman" w:cs="Times New Roman"/>
          <w:color w:val="141413"/>
        </w:rPr>
        <w:t xml:space="preserve"> number of functional proteins that interact with other genetic parts, </w:t>
      </w:r>
      <w:commentRangeStart w:id="87"/>
      <w:r w:rsidR="000C77A3">
        <w:rPr>
          <w:rFonts w:ascii="Times New Roman" w:hAnsi="Times New Roman" w:cs="Times New Roman"/>
          <w:color w:val="141413"/>
        </w:rPr>
        <w:t xml:space="preserve">here we define a transcriptional unit </w:t>
      </w:r>
      <w:r w:rsidR="00F5247C">
        <w:rPr>
          <w:rFonts w:ascii="Times New Roman" w:hAnsi="Times New Roman" w:cs="Times New Roman"/>
          <w:color w:val="141413"/>
        </w:rPr>
        <w:t>that takes</w:t>
      </w:r>
      <w:del w:id="88" w:author="Evan Appleton" w:date="2012-04-01T23:55:00Z">
        <w:r w:rsidR="00F5247C" w:rsidDel="0087204A">
          <w:rPr>
            <w:rFonts w:ascii="Times New Roman" w:hAnsi="Times New Roman" w:cs="Times New Roman"/>
            <w:color w:val="141413"/>
          </w:rPr>
          <w:delText xml:space="preserve"> one</w:delText>
        </w:r>
      </w:del>
      <w:r w:rsidR="00F5247C">
        <w:rPr>
          <w:rFonts w:ascii="Times New Roman" w:hAnsi="Times New Roman" w:cs="Times New Roman"/>
          <w:color w:val="141413"/>
        </w:rPr>
        <w:t xml:space="preserve"> protein</w:t>
      </w:r>
      <w:ins w:id="89" w:author="Evan Appleton" w:date="2012-04-01T23:55:00Z">
        <w:r w:rsidR="0087204A">
          <w:rPr>
            <w:rFonts w:ascii="Times New Roman" w:hAnsi="Times New Roman" w:cs="Times New Roman"/>
            <w:color w:val="141413"/>
          </w:rPr>
          <w:t>s</w:t>
        </w:r>
      </w:ins>
      <w:r w:rsidR="00F5247C">
        <w:rPr>
          <w:rFonts w:ascii="Times New Roman" w:hAnsi="Times New Roman" w:cs="Times New Roman"/>
          <w:color w:val="141413"/>
        </w:rPr>
        <w:t xml:space="preserve"> as input and produces</w:t>
      </w:r>
      <w:ins w:id="90" w:author="Evan Appleton" w:date="2012-04-01T23:55:00Z">
        <w:r w:rsidR="0087204A">
          <w:rPr>
            <w:rFonts w:ascii="Times New Roman" w:hAnsi="Times New Roman" w:cs="Times New Roman"/>
            <w:color w:val="141413"/>
          </w:rPr>
          <w:t xml:space="preserve"> </w:t>
        </w:r>
      </w:ins>
      <w:del w:id="91" w:author="Evan Appleton" w:date="2012-04-01T23:55:00Z">
        <w:r w:rsidR="00F5247C" w:rsidDel="0087204A">
          <w:rPr>
            <w:rFonts w:ascii="Times New Roman" w:hAnsi="Times New Roman" w:cs="Times New Roman"/>
            <w:color w:val="141413"/>
          </w:rPr>
          <w:delText xml:space="preserve"> another </w:delText>
        </w:r>
      </w:del>
      <w:r w:rsidR="00F5247C">
        <w:rPr>
          <w:rFonts w:ascii="Times New Roman" w:hAnsi="Times New Roman" w:cs="Times New Roman"/>
          <w:color w:val="141413"/>
        </w:rPr>
        <w:t>protein</w:t>
      </w:r>
      <w:ins w:id="92" w:author="Evan Appleton" w:date="2012-04-01T23:55:00Z">
        <w:r w:rsidR="0087204A">
          <w:rPr>
            <w:rFonts w:ascii="Times New Roman" w:hAnsi="Times New Roman" w:cs="Times New Roman"/>
            <w:color w:val="141413"/>
          </w:rPr>
          <w:t>s</w:t>
        </w:r>
      </w:ins>
      <w:r w:rsidR="00F5247C">
        <w:rPr>
          <w:rFonts w:ascii="Times New Roman" w:hAnsi="Times New Roman" w:cs="Times New Roman"/>
          <w:color w:val="141413"/>
        </w:rPr>
        <w:t xml:space="preserve"> as output </w:t>
      </w:r>
      <w:r w:rsidR="000C77A3">
        <w:rPr>
          <w:rFonts w:ascii="Times New Roman" w:hAnsi="Times New Roman" w:cs="Times New Roman"/>
          <w:color w:val="141413"/>
        </w:rPr>
        <w:t xml:space="preserve">as the primitive functional element </w:t>
      </w:r>
      <w:r w:rsidR="00B532C8">
        <w:rPr>
          <w:rFonts w:ascii="Times New Roman" w:hAnsi="Times New Roman" w:cs="Times New Roman"/>
          <w:color w:val="141413"/>
        </w:rPr>
        <w:t>to</w:t>
      </w:r>
      <w:r w:rsidR="00F5247C">
        <w:rPr>
          <w:rFonts w:ascii="Times New Roman" w:hAnsi="Times New Roman" w:cs="Times New Roman"/>
          <w:color w:val="141413"/>
        </w:rPr>
        <w:t xml:space="preserve"> be </w:t>
      </w:r>
      <w:r w:rsidR="000C77A3">
        <w:rPr>
          <w:rFonts w:ascii="Times New Roman" w:hAnsi="Times New Roman" w:cs="Times New Roman"/>
          <w:color w:val="141413"/>
        </w:rPr>
        <w:t>tested</w:t>
      </w:r>
      <w:commentRangeEnd w:id="87"/>
      <w:r w:rsidR="00923E4B">
        <w:rPr>
          <w:rStyle w:val="CommentReference"/>
        </w:rPr>
        <w:commentReference w:id="87"/>
      </w:r>
      <w:r w:rsidR="000C77A3">
        <w:rPr>
          <w:rFonts w:ascii="Times New Roman" w:hAnsi="Times New Roman" w:cs="Times New Roman"/>
          <w:color w:val="141413"/>
        </w:rPr>
        <w:t>.</w:t>
      </w:r>
      <w:r w:rsidR="00F5247C">
        <w:rPr>
          <w:rFonts w:ascii="Times New Roman" w:hAnsi="Times New Roman" w:cs="Times New Roman"/>
          <w:color w:val="141413"/>
        </w:rPr>
        <w:t xml:space="preserve"> This function can be tested when a system is designed such that </w:t>
      </w:r>
      <w:r w:rsidR="00F774B9">
        <w:rPr>
          <w:rFonts w:ascii="Times New Roman" w:hAnsi="Times New Roman" w:cs="Times New Roman"/>
          <w:color w:val="141413"/>
        </w:rPr>
        <w:t xml:space="preserve">the protein produced is a </w:t>
      </w:r>
      <w:r w:rsidR="00F5247C">
        <w:rPr>
          <w:rFonts w:ascii="Times New Roman" w:hAnsi="Times New Roman" w:cs="Times New Roman"/>
          <w:color w:val="141413"/>
        </w:rPr>
        <w:t xml:space="preserve">fluorescent protein, which can be detected by a flow cytometer. If a fluorescent protein is detected </w:t>
      </w:r>
      <w:r w:rsidR="00DB1D32">
        <w:rPr>
          <w:rFonts w:ascii="Times New Roman" w:hAnsi="Times New Roman" w:cs="Times New Roman"/>
          <w:color w:val="141413"/>
        </w:rPr>
        <w:t>as being expressed at the specified</w:t>
      </w:r>
      <w:r w:rsidR="00F5247C">
        <w:rPr>
          <w:rFonts w:ascii="Times New Roman" w:hAnsi="Times New Roman" w:cs="Times New Roman"/>
          <w:color w:val="141413"/>
        </w:rPr>
        <w:t xml:space="preserve"> level, then it passes the functional test.</w:t>
      </w:r>
      <w:r w:rsidR="00DB1D32">
        <w:rPr>
          <w:rFonts w:ascii="Times New Roman" w:hAnsi="Times New Roman" w:cs="Times New Roman"/>
          <w:color w:val="141413"/>
        </w:rPr>
        <w:t xml:space="preserve"> </w:t>
      </w:r>
      <w:commentRangeStart w:id="93"/>
      <w:r w:rsidR="00CC61B5">
        <w:rPr>
          <w:rFonts w:ascii="Times New Roman" w:hAnsi="Times New Roman" w:cs="Times New Roman"/>
          <w:color w:val="141413"/>
        </w:rPr>
        <w:t>If a part or series of part</w:t>
      </w:r>
      <w:r w:rsidR="008E5A7F">
        <w:rPr>
          <w:rFonts w:ascii="Times New Roman" w:hAnsi="Times New Roman" w:cs="Times New Roman"/>
          <w:color w:val="141413"/>
        </w:rPr>
        <w:t>s</w:t>
      </w:r>
      <w:r w:rsidR="00CC61B5">
        <w:rPr>
          <w:rFonts w:ascii="Times New Roman" w:hAnsi="Times New Roman" w:cs="Times New Roman"/>
          <w:color w:val="141413"/>
        </w:rPr>
        <w:t xml:space="preserve"> fail</w:t>
      </w:r>
      <w:del w:id="94" w:author="Viktor Vasilev" w:date="2012-03-30T21:43:00Z">
        <w:r w:rsidR="00CC61B5" w:rsidDel="001C204D">
          <w:rPr>
            <w:rFonts w:ascii="Times New Roman" w:hAnsi="Times New Roman" w:cs="Times New Roman"/>
            <w:color w:val="141413"/>
          </w:rPr>
          <w:delText>s</w:delText>
        </w:r>
      </w:del>
      <w:r w:rsidR="00CC61B5">
        <w:rPr>
          <w:rFonts w:ascii="Times New Roman" w:hAnsi="Times New Roman" w:cs="Times New Roman"/>
          <w:color w:val="141413"/>
        </w:rPr>
        <w:t xml:space="preserve"> their functional test, </w:t>
      </w:r>
      <w:r w:rsidR="00DE385E">
        <w:rPr>
          <w:rFonts w:ascii="Times New Roman" w:hAnsi="Times New Roman" w:cs="Times New Roman"/>
          <w:color w:val="141413"/>
        </w:rPr>
        <w:t xml:space="preserve">they will not be used and the design will be </w:t>
      </w:r>
      <w:r w:rsidR="00581461">
        <w:rPr>
          <w:rFonts w:ascii="Times New Roman" w:hAnsi="Times New Roman" w:cs="Times New Roman"/>
          <w:color w:val="141413"/>
        </w:rPr>
        <w:t>refined to include other parts.</w:t>
      </w:r>
      <w:commentRangeEnd w:id="93"/>
      <w:r w:rsidR="001C204D">
        <w:rPr>
          <w:rStyle w:val="CommentReference"/>
        </w:rPr>
        <w:commentReference w:id="93"/>
      </w:r>
    </w:p>
    <w:p w14:paraId="5C2DD22D" w14:textId="77777777" w:rsidR="00581461" w:rsidRDefault="00581461">
      <w:pPr>
        <w:rPr>
          <w:rFonts w:ascii="Times New Roman" w:hAnsi="Times New Roman" w:cs="Times New Roman"/>
          <w:color w:val="141413"/>
        </w:rPr>
      </w:pPr>
    </w:p>
    <w:p w14:paraId="00044DEE" w14:textId="77777777" w:rsidR="0060686F" w:rsidRDefault="00581461">
      <w:pPr>
        <w:rPr>
          <w:ins w:id="95" w:author="Evan Appleton" w:date="2012-04-02T00:06:00Z"/>
          <w:rFonts w:ascii="Times New Roman" w:hAnsi="Times New Roman" w:cs="Times New Roman"/>
          <w:color w:val="141413"/>
        </w:rPr>
      </w:pPr>
      <w:r>
        <w:rPr>
          <w:rFonts w:ascii="Times New Roman" w:hAnsi="Times New Roman" w:cs="Times New Roman"/>
          <w:color w:val="141413"/>
        </w:rPr>
        <w:t xml:space="preserve">The algorithm will therefore bias the assembly plan towards constructing transcriptional units as soon as possible. Once these testable functional units are built and pass a functional test, they will again be tested with </w:t>
      </w:r>
      <w:r w:rsidR="00EE47CC">
        <w:rPr>
          <w:rFonts w:ascii="Times New Roman" w:hAnsi="Times New Roman" w:cs="Times New Roman"/>
          <w:color w:val="141413"/>
        </w:rPr>
        <w:t xml:space="preserve">the addition of </w:t>
      </w:r>
      <w:r>
        <w:rPr>
          <w:rFonts w:ascii="Times New Roman" w:hAnsi="Times New Roman" w:cs="Times New Roman"/>
          <w:color w:val="141413"/>
        </w:rPr>
        <w:t>eac</w:t>
      </w:r>
      <w:r w:rsidR="00EE47CC">
        <w:rPr>
          <w:rFonts w:ascii="Times New Roman" w:hAnsi="Times New Roman" w:cs="Times New Roman"/>
          <w:color w:val="141413"/>
        </w:rPr>
        <w:t>h new part</w:t>
      </w:r>
      <w:r>
        <w:rPr>
          <w:rFonts w:ascii="Times New Roman" w:hAnsi="Times New Roman" w:cs="Times New Roman"/>
          <w:color w:val="141413"/>
        </w:rPr>
        <w:t xml:space="preserve">, as a sort of “bootstrap” </w:t>
      </w:r>
      <w:ins w:id="96" w:author="Evan Appleton" w:date="2012-04-02T00:05:00Z">
        <w:r w:rsidR="0060686F">
          <w:rPr>
            <w:rFonts w:ascii="Times New Roman" w:hAnsi="Times New Roman" w:cs="Times New Roman"/>
            <w:color w:val="141413"/>
          </w:rPr>
          <w:t xml:space="preserve"> </w:t>
        </w:r>
      </w:ins>
    </w:p>
    <w:p w14:paraId="4A8840DB" w14:textId="66C95B1E" w:rsidR="0060686F" w:rsidRDefault="0024257C">
      <w:pPr>
        <w:rPr>
          <w:ins w:id="97" w:author="Evan Appleton" w:date="2012-04-02T00:06:00Z"/>
          <w:rFonts w:ascii="Times New Roman" w:hAnsi="Times New Roman" w:cs="Times New Roman"/>
          <w:color w:val="141413"/>
        </w:rPr>
      </w:pPr>
      <w:ins w:id="98" w:author="Evan Appleton" w:date="2012-04-02T00:24:00Z">
        <w:r>
          <w:rPr>
            <w:rFonts w:ascii="Times New Roman" w:hAnsi="Times New Roman" w:cs="Times New Roman"/>
            <w:noProof/>
            <w:color w:val="141413"/>
            <w:rPrChange w:id="99" w:author="Unknown">
              <w:rPr>
                <w:noProof/>
              </w:rPr>
            </w:rPrChange>
          </w:rPr>
          <w:lastRenderedPageBreak/>
          <w:drawing>
            <wp:inline distT="0" distB="0" distL="0" distR="0" wp14:anchorId="55B98482" wp14:editId="2B173828">
              <wp:extent cx="2971800" cy="2440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40305"/>
                      </a:xfrm>
                      <a:prstGeom prst="rect">
                        <a:avLst/>
                      </a:prstGeom>
                    </pic:spPr>
                  </pic:pic>
                </a:graphicData>
              </a:graphic>
            </wp:inline>
          </w:drawing>
        </w:r>
      </w:ins>
    </w:p>
    <w:p w14:paraId="4736BBCC" w14:textId="31F20B2B" w:rsidR="0060686F" w:rsidRPr="0060686F" w:rsidRDefault="0060686F">
      <w:pPr>
        <w:rPr>
          <w:ins w:id="100" w:author="Evan Appleton" w:date="2012-04-02T00:07:00Z"/>
          <w:rFonts w:ascii="Times New Roman" w:hAnsi="Times New Roman" w:cs="Times New Roman"/>
          <w:color w:val="141413"/>
          <w:sz w:val="20"/>
          <w:szCs w:val="20"/>
          <w:rPrChange w:id="101" w:author="Evan Appleton" w:date="2012-04-02T00:07:00Z">
            <w:rPr>
              <w:ins w:id="102" w:author="Evan Appleton" w:date="2012-04-02T00:07:00Z"/>
              <w:rFonts w:ascii="Times New Roman" w:hAnsi="Times New Roman" w:cs="Times New Roman"/>
              <w:color w:val="141413"/>
            </w:rPr>
          </w:rPrChange>
        </w:rPr>
      </w:pPr>
      <w:ins w:id="103" w:author="Evan Appleton" w:date="2012-04-02T00:07:00Z">
        <w:r>
          <w:rPr>
            <w:rFonts w:ascii="Times New Roman" w:hAnsi="Times New Roman" w:cs="Times New Roman"/>
            <w:color w:val="141413"/>
            <w:sz w:val="20"/>
            <w:szCs w:val="20"/>
          </w:rPr>
          <w:t xml:space="preserve">FIGURE 2: An </w:t>
        </w:r>
      </w:ins>
      <w:ins w:id="104" w:author="Evan Appleton" w:date="2012-04-02T15:50:00Z">
        <w:r w:rsidR="00CE4D94">
          <w:rPr>
            <w:rFonts w:ascii="Times New Roman" w:hAnsi="Times New Roman" w:cs="Times New Roman"/>
            <w:color w:val="141413"/>
            <w:sz w:val="20"/>
            <w:szCs w:val="20"/>
          </w:rPr>
          <w:t xml:space="preserve">optimal </w:t>
        </w:r>
      </w:ins>
      <w:ins w:id="105" w:author="Evan Appleton" w:date="2012-04-02T00:07:00Z">
        <w:r>
          <w:rPr>
            <w:rFonts w:ascii="Times New Roman" w:hAnsi="Times New Roman" w:cs="Times New Roman"/>
            <w:color w:val="141413"/>
            <w:sz w:val="20"/>
            <w:szCs w:val="20"/>
          </w:rPr>
          <w:t xml:space="preserve">assembly plan for the circuit in Figure 1.C. A </w:t>
        </w:r>
      </w:ins>
      <w:ins w:id="106" w:author="Evan Appleton" w:date="2012-04-02T00:08:00Z">
        <w:r>
          <w:rPr>
            <w:rFonts w:ascii="Times New Roman" w:hAnsi="Times New Roman" w:cs="Times New Roman"/>
            <w:color w:val="141413"/>
            <w:sz w:val="20"/>
            <w:szCs w:val="20"/>
          </w:rPr>
          <w:t>motif traini</w:t>
        </w:r>
        <w:r w:rsidR="00CE4D94">
          <w:rPr>
            <w:rFonts w:ascii="Times New Roman" w:hAnsi="Times New Roman" w:cs="Times New Roman"/>
            <w:color w:val="141413"/>
            <w:sz w:val="20"/>
            <w:szCs w:val="20"/>
          </w:rPr>
          <w:t>ng step through the database fi</w:t>
        </w:r>
        <w:r>
          <w:rPr>
            <w:rFonts w:ascii="Times New Roman" w:hAnsi="Times New Roman" w:cs="Times New Roman"/>
            <w:color w:val="141413"/>
            <w:sz w:val="20"/>
            <w:szCs w:val="20"/>
          </w:rPr>
          <w:t>nd</w:t>
        </w:r>
      </w:ins>
      <w:ins w:id="107" w:author="Evan Appleton" w:date="2012-04-02T15:50:00Z">
        <w:r w:rsidR="00CE4D94">
          <w:rPr>
            <w:rFonts w:ascii="Times New Roman" w:hAnsi="Times New Roman" w:cs="Times New Roman"/>
            <w:color w:val="141413"/>
            <w:sz w:val="20"/>
            <w:szCs w:val="20"/>
          </w:rPr>
          <w:t>s</w:t>
        </w:r>
      </w:ins>
      <w:ins w:id="108" w:author="Evan Appleton" w:date="2012-04-02T00:08:00Z">
        <w:r>
          <w:rPr>
            <w:rFonts w:ascii="Times New Roman" w:hAnsi="Times New Roman" w:cs="Times New Roman"/>
            <w:color w:val="141413"/>
            <w:sz w:val="20"/>
            <w:szCs w:val="20"/>
          </w:rPr>
          <w:t xml:space="preserve"> that RBS-Gene</w:t>
        </w:r>
      </w:ins>
      <w:ins w:id="109" w:author="Evan Appleton" w:date="2012-04-02T00:09:00Z">
        <w:r>
          <w:rPr>
            <w:rFonts w:ascii="Times New Roman" w:hAnsi="Times New Roman" w:cs="Times New Roman"/>
            <w:color w:val="141413"/>
            <w:sz w:val="20"/>
            <w:szCs w:val="20"/>
          </w:rPr>
          <w:t>, RBS-Gene-Term and Prom-RBS-Gene-Term</w:t>
        </w:r>
      </w:ins>
      <w:ins w:id="110" w:author="Evan Appleton" w:date="2012-04-02T00:08:00Z">
        <w:r>
          <w:rPr>
            <w:rFonts w:ascii="Times New Roman" w:hAnsi="Times New Roman" w:cs="Times New Roman"/>
            <w:color w:val="141413"/>
            <w:sz w:val="20"/>
            <w:szCs w:val="20"/>
          </w:rPr>
          <w:t xml:space="preserve"> are common motifs</w:t>
        </w:r>
      </w:ins>
      <w:ins w:id="111" w:author="Evan Appleton" w:date="2012-04-02T00:10:00Z">
        <w:r w:rsidR="00A15BD1">
          <w:rPr>
            <w:rFonts w:ascii="Times New Roman" w:hAnsi="Times New Roman" w:cs="Times New Roman"/>
            <w:color w:val="141413"/>
            <w:sz w:val="20"/>
            <w:szCs w:val="20"/>
          </w:rPr>
          <w:t xml:space="preserve"> (M)</w:t>
        </w:r>
      </w:ins>
      <w:ins w:id="112" w:author="Evan Appleton" w:date="2012-04-02T00:08:00Z">
        <w:r>
          <w:rPr>
            <w:rFonts w:ascii="Times New Roman" w:hAnsi="Times New Roman" w:cs="Times New Roman"/>
            <w:color w:val="141413"/>
            <w:sz w:val="20"/>
            <w:szCs w:val="20"/>
          </w:rPr>
          <w:t xml:space="preserve">. </w:t>
        </w:r>
      </w:ins>
      <w:ins w:id="113" w:author="Evan Appleton" w:date="2012-04-02T00:10:00Z">
        <w:r w:rsidR="00A15BD1">
          <w:rPr>
            <w:rFonts w:ascii="Times New Roman" w:hAnsi="Times New Roman" w:cs="Times New Roman"/>
            <w:color w:val="141413"/>
            <w:sz w:val="20"/>
            <w:szCs w:val="20"/>
          </w:rPr>
          <w:t>All intermedia</w:t>
        </w:r>
        <w:r w:rsidR="00CE4D94">
          <w:rPr>
            <w:rFonts w:ascii="Times New Roman" w:hAnsi="Times New Roman" w:cs="Times New Roman"/>
            <w:color w:val="141413"/>
            <w:sz w:val="20"/>
            <w:szCs w:val="20"/>
          </w:rPr>
          <w:t>tes are structurally testable (S</w:t>
        </w:r>
        <w:bookmarkStart w:id="114" w:name="_GoBack"/>
        <w:bookmarkEnd w:id="114"/>
        <w:r w:rsidR="00A15BD1">
          <w:rPr>
            <w:rFonts w:ascii="Times New Roman" w:hAnsi="Times New Roman" w:cs="Times New Roman"/>
            <w:color w:val="141413"/>
            <w:sz w:val="20"/>
            <w:szCs w:val="20"/>
          </w:rPr>
          <w:t xml:space="preserve">) (&gt;200bp) and </w:t>
        </w:r>
      </w:ins>
      <w:ins w:id="115" w:author="Evan Appleton" w:date="2012-04-02T15:52:00Z">
        <w:r w:rsidR="00CE4D94">
          <w:rPr>
            <w:rFonts w:ascii="Times New Roman" w:hAnsi="Times New Roman" w:cs="Times New Roman"/>
            <w:color w:val="141413"/>
            <w:sz w:val="20"/>
            <w:szCs w:val="20"/>
          </w:rPr>
          <w:t xml:space="preserve">there is </w:t>
        </w:r>
      </w:ins>
      <w:ins w:id="116" w:author="Evan Appleton" w:date="2012-04-02T15:51:00Z">
        <w:r w:rsidR="00CE4D94">
          <w:rPr>
            <w:rFonts w:ascii="Times New Roman" w:hAnsi="Times New Roman" w:cs="Times New Roman"/>
            <w:color w:val="141413"/>
            <w:sz w:val="20"/>
            <w:szCs w:val="20"/>
          </w:rPr>
          <w:t xml:space="preserve">a </w:t>
        </w:r>
      </w:ins>
      <w:ins w:id="117" w:author="Evan Appleton" w:date="2012-04-02T00:19:00Z">
        <w:r w:rsidR="00A15BD1">
          <w:rPr>
            <w:rFonts w:ascii="Times New Roman" w:hAnsi="Times New Roman" w:cs="Times New Roman"/>
            <w:color w:val="141413"/>
            <w:sz w:val="20"/>
            <w:szCs w:val="20"/>
          </w:rPr>
          <w:t>7/13</w:t>
        </w:r>
      </w:ins>
      <w:ins w:id="118" w:author="Evan Appleton" w:date="2012-04-02T15:51:00Z">
        <w:r w:rsidR="00CE4D94">
          <w:rPr>
            <w:rFonts w:ascii="Times New Roman" w:hAnsi="Times New Roman" w:cs="Times New Roman"/>
            <w:color w:val="141413"/>
            <w:sz w:val="20"/>
            <w:szCs w:val="20"/>
          </w:rPr>
          <w:t xml:space="preserve"> coverage of</w:t>
        </w:r>
      </w:ins>
      <w:ins w:id="119" w:author="Evan Appleton" w:date="2012-04-02T00:19:00Z">
        <w:r w:rsidR="00CE4D94">
          <w:rPr>
            <w:rFonts w:ascii="Times New Roman" w:hAnsi="Times New Roman" w:cs="Times New Roman"/>
            <w:color w:val="141413"/>
            <w:sz w:val="20"/>
            <w:szCs w:val="20"/>
          </w:rPr>
          <w:t xml:space="preserve"> </w:t>
        </w:r>
        <w:r w:rsidR="00A15BD1">
          <w:rPr>
            <w:rFonts w:ascii="Times New Roman" w:hAnsi="Times New Roman" w:cs="Times New Roman"/>
            <w:color w:val="141413"/>
            <w:sz w:val="20"/>
            <w:szCs w:val="20"/>
          </w:rPr>
          <w:t>functionally testable</w:t>
        </w:r>
      </w:ins>
      <w:ins w:id="120" w:author="Evan Appleton" w:date="2012-04-02T15:51:00Z">
        <w:r w:rsidR="00CE4D94">
          <w:rPr>
            <w:rFonts w:ascii="Times New Roman" w:hAnsi="Times New Roman" w:cs="Times New Roman"/>
            <w:color w:val="141413"/>
            <w:sz w:val="20"/>
            <w:szCs w:val="20"/>
          </w:rPr>
          <w:t xml:space="preserve"> intermediates</w:t>
        </w:r>
      </w:ins>
      <w:ins w:id="121" w:author="Evan Appleton" w:date="2012-04-02T00:19:00Z">
        <w:r w:rsidR="00A15BD1">
          <w:rPr>
            <w:rFonts w:ascii="Times New Roman" w:hAnsi="Times New Roman" w:cs="Times New Roman"/>
            <w:color w:val="141413"/>
            <w:sz w:val="20"/>
            <w:szCs w:val="20"/>
          </w:rPr>
          <w:t>.</w:t>
        </w:r>
      </w:ins>
    </w:p>
    <w:p w14:paraId="19CF5D80" w14:textId="77777777" w:rsidR="0060686F" w:rsidRDefault="0060686F">
      <w:pPr>
        <w:rPr>
          <w:ins w:id="122" w:author="Evan Appleton" w:date="2012-04-02T00:07:00Z"/>
          <w:rFonts w:ascii="Times New Roman" w:hAnsi="Times New Roman" w:cs="Times New Roman"/>
          <w:color w:val="141413"/>
        </w:rPr>
      </w:pPr>
    </w:p>
    <w:p w14:paraId="3F1DB51D" w14:textId="402E47E0" w:rsidR="00B42CA1" w:rsidRDefault="00581461">
      <w:pPr>
        <w:rPr>
          <w:ins w:id="123" w:author="Evan Appleton" w:date="2012-04-01T23:59:00Z"/>
          <w:rFonts w:ascii="Times New Roman" w:hAnsi="Times New Roman" w:cs="Times New Roman"/>
          <w:color w:val="141413"/>
        </w:rPr>
      </w:pPr>
      <w:r>
        <w:rPr>
          <w:rFonts w:ascii="Times New Roman" w:hAnsi="Times New Roman" w:cs="Times New Roman"/>
          <w:color w:val="141413"/>
        </w:rPr>
        <w:t>method</w:t>
      </w:r>
      <w:r w:rsidR="00EE47CC">
        <w:rPr>
          <w:rFonts w:ascii="Times New Roman" w:hAnsi="Times New Roman" w:cs="Times New Roman"/>
          <w:color w:val="141413"/>
        </w:rPr>
        <w:t xml:space="preserve"> to track the composite part’s function as</w:t>
      </w:r>
      <w:ins w:id="124" w:author="Evan Appleton" w:date="2012-04-02T00:05:00Z">
        <w:r w:rsidR="0060686F">
          <w:rPr>
            <w:rFonts w:ascii="Times New Roman" w:hAnsi="Times New Roman" w:cs="Times New Roman"/>
            <w:color w:val="141413"/>
          </w:rPr>
          <w:t xml:space="preserve"> </w:t>
        </w:r>
      </w:ins>
      <w:r w:rsidR="00EE47CC">
        <w:rPr>
          <w:rFonts w:ascii="Times New Roman" w:hAnsi="Times New Roman" w:cs="Times New Roman"/>
          <w:color w:val="141413"/>
        </w:rPr>
        <w:t xml:space="preserve"> more parts are added</w:t>
      </w:r>
      <w:r>
        <w:rPr>
          <w:rFonts w:ascii="Times New Roman" w:hAnsi="Times New Roman" w:cs="Times New Roman"/>
          <w:color w:val="141413"/>
        </w:rPr>
        <w:t xml:space="preserve">. </w:t>
      </w:r>
      <w:r w:rsidR="00F426B9">
        <w:rPr>
          <w:rFonts w:ascii="Times New Roman" w:hAnsi="Times New Roman" w:cs="Times New Roman"/>
          <w:color w:val="141413"/>
        </w:rPr>
        <w:t xml:space="preserve">Unlike </w:t>
      </w:r>
      <w:ins w:id="125" w:author="Evan Appleton" w:date="2012-04-01T23:56:00Z">
        <w:r w:rsidR="0087204A">
          <w:rPr>
            <w:rFonts w:ascii="Times New Roman" w:hAnsi="Times New Roman" w:cs="Times New Roman"/>
            <w:color w:val="141413"/>
          </w:rPr>
          <w:t xml:space="preserve">with </w:t>
        </w:r>
      </w:ins>
      <w:r w:rsidR="00F426B9">
        <w:rPr>
          <w:rFonts w:ascii="Times New Roman" w:hAnsi="Times New Roman" w:cs="Times New Roman"/>
          <w:color w:val="141413"/>
        </w:rPr>
        <w:t xml:space="preserve">structural testing, however, it is not mandatory that all parts be functionally tested, and so the algorithm’s scoring function has a trade off between the percent of functionally testable intermediates and assembly stages required, as a complete “bootstrap” bias would result in an </w:t>
      </w:r>
    </w:p>
    <w:p w14:paraId="64E4E901" w14:textId="18B8E960" w:rsidR="00581461" w:rsidRDefault="00F426B9">
      <w:pPr>
        <w:rPr>
          <w:rFonts w:ascii="Times New Roman" w:hAnsi="Times New Roman" w:cs="Times New Roman"/>
          <w:color w:val="141413"/>
        </w:rPr>
      </w:pPr>
      <w:r>
        <w:rPr>
          <w:rFonts w:ascii="Times New Roman" w:hAnsi="Times New Roman" w:cs="Times New Roman"/>
          <w:color w:val="141413"/>
        </w:rPr>
        <w:t>unreasonable amount of assembly stages for large parts.</w:t>
      </w:r>
      <w:ins w:id="126" w:author="Evan Appleton" w:date="2012-04-02T13:14:00Z">
        <w:r w:rsidR="000758E8">
          <w:rPr>
            <w:rFonts w:ascii="Times New Roman" w:hAnsi="Times New Roman" w:cs="Times New Roman"/>
            <w:color w:val="141413"/>
          </w:rPr>
          <w:t xml:space="preserve"> The overall testability of an assembly plan will be </w:t>
        </w:r>
        <w:r w:rsidR="00B002EE">
          <w:rPr>
            <w:rFonts w:ascii="Times New Roman" w:hAnsi="Times New Roman" w:cs="Times New Roman"/>
            <w:color w:val="141413"/>
          </w:rPr>
          <w:t xml:space="preserve">percent coverage </w:t>
        </w:r>
      </w:ins>
      <w:ins w:id="127" w:author="Evan Appleton" w:date="2012-04-02T13:15:00Z">
        <w:r w:rsidR="00B002EE">
          <w:rPr>
            <w:rFonts w:ascii="Times New Roman" w:hAnsi="Times New Roman" w:cs="Times New Roman"/>
            <w:color w:val="141413"/>
          </w:rPr>
          <w:t>–</w:t>
        </w:r>
      </w:ins>
      <w:ins w:id="128" w:author="Evan Appleton" w:date="2012-04-02T13:14:00Z">
        <w:r w:rsidR="00B002EE">
          <w:rPr>
            <w:rFonts w:ascii="Times New Roman" w:hAnsi="Times New Roman" w:cs="Times New Roman"/>
            <w:color w:val="141413"/>
          </w:rPr>
          <w:t xml:space="preserve"> (</w:t>
        </w:r>
      </w:ins>
      <w:ins w:id="129" w:author="Evan Appleton" w:date="2012-04-02T13:15:00Z">
        <w:r w:rsidR="00B002EE">
          <w:rPr>
            <w:rFonts w:ascii="Times New Roman" w:hAnsi="Times New Roman" w:cs="Times New Roman"/>
            <w:color w:val="141413"/>
          </w:rPr>
          <w:t>number of testable steps/</w:t>
        </w:r>
      </w:ins>
      <w:ins w:id="130" w:author="Evan Appleton" w:date="2012-04-02T13:16:00Z">
        <w:r w:rsidR="00B002EE">
          <w:rPr>
            <w:rFonts w:ascii="Times New Roman" w:hAnsi="Times New Roman" w:cs="Times New Roman"/>
            <w:color w:val="141413"/>
          </w:rPr>
          <w:t xml:space="preserve">total </w:t>
        </w:r>
      </w:ins>
      <w:ins w:id="131" w:author="Evan Appleton" w:date="2012-04-02T13:15:00Z">
        <w:r w:rsidR="00B002EE">
          <w:rPr>
            <w:rFonts w:ascii="Times New Roman" w:hAnsi="Times New Roman" w:cs="Times New Roman"/>
            <w:color w:val="141413"/>
          </w:rPr>
          <w:t>steps)</w:t>
        </w:r>
      </w:ins>
      <w:ins w:id="132" w:author="Evan Appleton" w:date="2012-04-02T13:16:00Z">
        <w:r w:rsidR="00B002EE">
          <w:rPr>
            <w:rFonts w:ascii="Times New Roman" w:hAnsi="Times New Roman" w:cs="Times New Roman"/>
            <w:color w:val="141413"/>
          </w:rPr>
          <w:t>.</w:t>
        </w:r>
      </w:ins>
    </w:p>
    <w:p w14:paraId="3CCBB157" w14:textId="77777777" w:rsidR="0081418E" w:rsidRDefault="0081418E">
      <w:pPr>
        <w:rPr>
          <w:rFonts w:ascii="Times New Roman" w:hAnsi="Times New Roman" w:cs="Times New Roman"/>
          <w:color w:val="141413"/>
        </w:rPr>
      </w:pPr>
    </w:p>
    <w:p w14:paraId="6D5F389C" w14:textId="77777777" w:rsidR="00F63D8E" w:rsidRDefault="00F63D8E">
      <w:pPr>
        <w:rPr>
          <w:rFonts w:ascii="Times New Roman" w:hAnsi="Times New Roman" w:cs="Times New Roman"/>
          <w:color w:val="141413"/>
        </w:rPr>
      </w:pPr>
      <w:r>
        <w:rPr>
          <w:rFonts w:ascii="Times New Roman" w:hAnsi="Times New Roman" w:cs="Times New Roman"/>
          <w:b/>
          <w:color w:val="141413"/>
        </w:rPr>
        <w:t>4. MOTIF TRAINING</w:t>
      </w:r>
    </w:p>
    <w:p w14:paraId="790BA8FC" w14:textId="77777777" w:rsidR="00274A2E" w:rsidRDefault="00274A2E" w:rsidP="00274A2E">
      <w:pPr>
        <w:pStyle w:val="NormalWeb"/>
        <w:spacing w:before="0" w:beforeAutospacing="0" w:after="0" w:afterAutospacing="0"/>
        <w:rPr>
          <w:sz w:val="24"/>
          <w:szCs w:val="24"/>
        </w:rPr>
      </w:pPr>
      <w:r>
        <w:rPr>
          <w:sz w:val="24"/>
          <w:szCs w:val="24"/>
        </w:rPr>
        <w:t>To min</w:t>
      </w:r>
      <w:r w:rsidRPr="00274A2E">
        <w:rPr>
          <w:sz w:val="24"/>
          <w:szCs w:val="24"/>
        </w:rPr>
        <w:t xml:space="preserve">imize the </w:t>
      </w:r>
      <w:r>
        <w:rPr>
          <w:sz w:val="24"/>
          <w:szCs w:val="24"/>
        </w:rPr>
        <w:t xml:space="preserve">number of assembly steps and maximize the </w:t>
      </w:r>
      <w:r w:rsidRPr="00274A2E">
        <w:rPr>
          <w:sz w:val="24"/>
          <w:szCs w:val="24"/>
        </w:rPr>
        <w:t>reusability of intermediates</w:t>
      </w:r>
      <w:r>
        <w:rPr>
          <w:sz w:val="24"/>
          <w:szCs w:val="24"/>
        </w:rPr>
        <w:t>, our algorithm analyzes a large database of parts to identify part type motifs (i.e. R</w:t>
      </w:r>
      <w:r w:rsidR="00883FFA">
        <w:rPr>
          <w:sz w:val="24"/>
          <w:szCs w:val="24"/>
        </w:rPr>
        <w:t>BS-Gene). The algorithm then biases the assembly plan solution towards the most common part motifs</w:t>
      </w:r>
      <w:r>
        <w:rPr>
          <w:sz w:val="24"/>
          <w:szCs w:val="24"/>
        </w:rPr>
        <w:t>.</w:t>
      </w:r>
      <w:r w:rsidR="00883FFA">
        <w:rPr>
          <w:sz w:val="24"/>
          <w:szCs w:val="24"/>
        </w:rPr>
        <w:t xml:space="preserve"> This extra step adds an additional element to the SDS algorithm, which already biases for part sharing. In addition to selecting intermediates that are most shared amongst the set of immediate goals parts, it will select intermediates that are common for all parts in a large database.   </w:t>
      </w:r>
      <w:r>
        <w:rPr>
          <w:sz w:val="24"/>
          <w:szCs w:val="24"/>
        </w:rPr>
        <w:t xml:space="preserve"> </w:t>
      </w:r>
    </w:p>
    <w:p w14:paraId="4F5ED68A" w14:textId="77777777" w:rsidR="00274A2E" w:rsidRPr="00274A2E" w:rsidRDefault="00274A2E" w:rsidP="00274A2E">
      <w:pPr>
        <w:pStyle w:val="NormalWeb"/>
        <w:spacing w:before="0" w:beforeAutospacing="0" w:after="0" w:afterAutospacing="0"/>
        <w:rPr>
          <w:sz w:val="24"/>
          <w:szCs w:val="24"/>
        </w:rPr>
      </w:pPr>
    </w:p>
    <w:p w14:paraId="045943E1" w14:textId="77777777" w:rsidR="00883FFA" w:rsidRDefault="00F63D8E">
      <w:pPr>
        <w:rPr>
          <w:rFonts w:ascii="Times New Roman" w:hAnsi="Times New Roman" w:cs="Times New Roman"/>
          <w:color w:val="141413"/>
        </w:rPr>
      </w:pPr>
      <w:r>
        <w:rPr>
          <w:rFonts w:ascii="Times New Roman" w:hAnsi="Times New Roman" w:cs="Times New Roman"/>
          <w:b/>
          <w:color w:val="141413"/>
        </w:rPr>
        <w:t>5. CONTRIBUTIONS</w:t>
      </w:r>
    </w:p>
    <w:p w14:paraId="6F8DB6BF" w14:textId="2E9611F4" w:rsidR="00883FFA" w:rsidRPr="00883FFA" w:rsidRDefault="00883FFA">
      <w:pPr>
        <w:rPr>
          <w:rFonts w:ascii="Times New Roman" w:hAnsi="Times New Roman" w:cs="Times New Roman"/>
          <w:color w:val="141413"/>
        </w:rPr>
      </w:pPr>
      <w:r>
        <w:rPr>
          <w:rFonts w:ascii="Times New Roman" w:hAnsi="Times New Roman" w:cs="Times New Roman"/>
          <w:color w:val="141413"/>
        </w:rPr>
        <w:lastRenderedPageBreak/>
        <w:t>These additions to the SDS algorithm improve the practicality</w:t>
      </w:r>
      <w:r w:rsidR="009E788B">
        <w:rPr>
          <w:rFonts w:ascii="Times New Roman" w:hAnsi="Times New Roman" w:cs="Times New Roman"/>
          <w:color w:val="141413"/>
        </w:rPr>
        <w:t xml:space="preserve"> of the algorithm by taking important biological features of DNA parts into consideration. These modifications should make using algorithms for assembly planning more useful for biologists. Furthermore, we provide a systematic method for improving a biologist’s ability to test genetic circuits throughout the assembly process and refining the design in the middle of a large construct’s assembly. This is common practice for a biologist assembling genetic circuits manually, but this </w:t>
      </w:r>
      <w:ins w:id="133" w:author="Evan Appleton" w:date="2012-04-01T23:58:00Z">
        <w:r w:rsidR="0087204A">
          <w:rPr>
            <w:rFonts w:ascii="Times New Roman" w:hAnsi="Times New Roman" w:cs="Times New Roman"/>
            <w:color w:val="141413"/>
          </w:rPr>
          <w:t>represents</w:t>
        </w:r>
      </w:ins>
      <w:del w:id="134" w:author="Evan Appleton" w:date="2012-04-01T23:58:00Z">
        <w:r w:rsidR="009E788B" w:rsidDel="0087204A">
          <w:rPr>
            <w:rFonts w:ascii="Times New Roman" w:hAnsi="Times New Roman" w:cs="Times New Roman"/>
            <w:color w:val="141413"/>
          </w:rPr>
          <w:delText>is</w:delText>
        </w:r>
      </w:del>
      <w:r w:rsidR="009E788B">
        <w:rPr>
          <w:rFonts w:ascii="Times New Roman" w:hAnsi="Times New Roman" w:cs="Times New Roman"/>
          <w:color w:val="141413"/>
        </w:rPr>
        <w:t xml:space="preserve"> one of the first</w:t>
      </w:r>
      <w:ins w:id="135" w:author="Evan Appleton" w:date="2012-04-01T23:58:00Z">
        <w:r w:rsidR="0087204A">
          <w:rPr>
            <w:rFonts w:ascii="Times New Roman" w:hAnsi="Times New Roman" w:cs="Times New Roman"/>
            <w:color w:val="141413"/>
          </w:rPr>
          <w:t xml:space="preserve"> known</w:t>
        </w:r>
      </w:ins>
      <w:r w:rsidR="009E788B">
        <w:rPr>
          <w:rFonts w:ascii="Times New Roman" w:hAnsi="Times New Roman" w:cs="Times New Roman"/>
          <w:color w:val="141413"/>
        </w:rPr>
        <w:t xml:space="preserve"> attempts to automate this process.</w:t>
      </w:r>
    </w:p>
    <w:sectPr w:rsidR="00883FFA" w:rsidRPr="00883FFA" w:rsidSect="00DD5948">
      <w:pgSz w:w="12240" w:h="15840"/>
      <w:pgMar w:top="1080" w:right="1080" w:bottom="1440" w:left="1080" w:header="720" w:footer="720" w:gutter="0"/>
      <w:cols w:num="2"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Viktor Vasilev" w:date="2012-03-30T20:59:00Z" w:initials="VV">
    <w:p w14:paraId="2AA8BD71" w14:textId="77777777" w:rsidR="00927214" w:rsidRDefault="00927214">
      <w:pPr>
        <w:pStyle w:val="CommentText"/>
      </w:pPr>
      <w:r>
        <w:rPr>
          <w:rStyle w:val="CommentReference"/>
        </w:rPr>
        <w:annotationRef/>
      </w:r>
      <w:r>
        <w:t>Is this referencing to the SDS algorithm paper?</w:t>
      </w:r>
    </w:p>
  </w:comment>
  <w:comment w:id="63" w:author="Viktor Vasilev" w:date="2012-03-30T21:29:00Z" w:initials="VV">
    <w:p w14:paraId="26785BDD" w14:textId="77777777" w:rsidR="00927214" w:rsidRDefault="00927214">
      <w:pPr>
        <w:pStyle w:val="CommentText"/>
      </w:pPr>
      <w:r>
        <w:rPr>
          <w:rStyle w:val="CommentReference"/>
        </w:rPr>
        <w:annotationRef/>
      </w:r>
      <w:r>
        <w:t>Does this refer to the intermediate?</w:t>
      </w:r>
    </w:p>
  </w:comment>
  <w:comment w:id="75" w:author="Viktor Vasilev" w:date="2012-03-30T21:35:00Z" w:initials="VV">
    <w:p w14:paraId="7268EF85" w14:textId="77777777" w:rsidR="00927214" w:rsidRDefault="00927214">
      <w:pPr>
        <w:pStyle w:val="CommentText"/>
      </w:pPr>
      <w:r>
        <w:rPr>
          <w:rStyle w:val="CommentReference"/>
        </w:rPr>
        <w:annotationRef/>
      </w:r>
      <w:r>
        <w:t>I didn't understand this part.</w:t>
      </w:r>
    </w:p>
  </w:comment>
  <w:comment w:id="81" w:author="Viktor Vasilev" w:date="2012-03-30T21:37:00Z" w:initials="VV">
    <w:p w14:paraId="3EB9B109" w14:textId="77777777" w:rsidR="00927214" w:rsidRDefault="00927214">
      <w:pPr>
        <w:pStyle w:val="CommentText"/>
      </w:pPr>
      <w:r>
        <w:rPr>
          <w:rStyle w:val="CommentReference"/>
        </w:rPr>
        <w:annotationRef/>
      </w:r>
      <w:r>
        <w:t>?</w:t>
      </w:r>
    </w:p>
  </w:comment>
  <w:comment w:id="87" w:author="Viktor Vasilev" w:date="2012-03-30T21:42:00Z" w:initials="VV">
    <w:p w14:paraId="74C97983" w14:textId="77777777" w:rsidR="00927214" w:rsidRDefault="00927214">
      <w:pPr>
        <w:pStyle w:val="CommentText"/>
      </w:pPr>
      <w:r>
        <w:rPr>
          <w:rStyle w:val="CommentReference"/>
        </w:rPr>
        <w:annotationRef/>
      </w:r>
      <w:r>
        <w:t>Can't an intermediate composed of multiple TUs have multiple inputs/outputs as well? (e.g. output: GFP, RFP)</w:t>
      </w:r>
    </w:p>
  </w:comment>
  <w:comment w:id="93" w:author="Viktor Vasilev" w:date="2012-03-30T21:46:00Z" w:initials="VV">
    <w:p w14:paraId="70478F39" w14:textId="77777777" w:rsidR="00927214" w:rsidRDefault="00927214">
      <w:pPr>
        <w:pStyle w:val="CommentText"/>
      </w:pPr>
      <w:r>
        <w:rPr>
          <w:rStyle w:val="CommentReference"/>
        </w:rPr>
        <w:annotationRef/>
      </w:r>
      <w:r>
        <w:t>This will involve user feedback about the assembly outcome of intermediates. Then this has to be incorporated into the algorithm model. I think we don't have this planned yet.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48"/>
    <w:rsid w:val="00030ADA"/>
    <w:rsid w:val="000329B2"/>
    <w:rsid w:val="000758E8"/>
    <w:rsid w:val="00093138"/>
    <w:rsid w:val="00096D25"/>
    <w:rsid w:val="000C77A3"/>
    <w:rsid w:val="000E0268"/>
    <w:rsid w:val="00146A6C"/>
    <w:rsid w:val="00164DB0"/>
    <w:rsid w:val="001C204D"/>
    <w:rsid w:val="0020728F"/>
    <w:rsid w:val="0024257C"/>
    <w:rsid w:val="00254D20"/>
    <w:rsid w:val="00274A2E"/>
    <w:rsid w:val="00301D90"/>
    <w:rsid w:val="00333C3D"/>
    <w:rsid w:val="0040444A"/>
    <w:rsid w:val="00442ACA"/>
    <w:rsid w:val="00462821"/>
    <w:rsid w:val="0048642B"/>
    <w:rsid w:val="004A0882"/>
    <w:rsid w:val="004D3205"/>
    <w:rsid w:val="00500B2A"/>
    <w:rsid w:val="00502FFF"/>
    <w:rsid w:val="005304DE"/>
    <w:rsid w:val="00581461"/>
    <w:rsid w:val="005B0F2C"/>
    <w:rsid w:val="005F6A0D"/>
    <w:rsid w:val="0060686F"/>
    <w:rsid w:val="006D4DBF"/>
    <w:rsid w:val="006D6DE5"/>
    <w:rsid w:val="00710A77"/>
    <w:rsid w:val="007533E8"/>
    <w:rsid w:val="007568A7"/>
    <w:rsid w:val="007B3A92"/>
    <w:rsid w:val="007C1E1D"/>
    <w:rsid w:val="007C1F47"/>
    <w:rsid w:val="007D7684"/>
    <w:rsid w:val="007F2149"/>
    <w:rsid w:val="0081418E"/>
    <w:rsid w:val="00835CBB"/>
    <w:rsid w:val="00851EC7"/>
    <w:rsid w:val="00857C2C"/>
    <w:rsid w:val="00861C71"/>
    <w:rsid w:val="0087204A"/>
    <w:rsid w:val="00877083"/>
    <w:rsid w:val="00883FFA"/>
    <w:rsid w:val="008851FC"/>
    <w:rsid w:val="00885301"/>
    <w:rsid w:val="008C5C7D"/>
    <w:rsid w:val="008E5A7F"/>
    <w:rsid w:val="00923E4B"/>
    <w:rsid w:val="00927214"/>
    <w:rsid w:val="00975495"/>
    <w:rsid w:val="009E788B"/>
    <w:rsid w:val="00A15BD1"/>
    <w:rsid w:val="00A360D6"/>
    <w:rsid w:val="00A625F1"/>
    <w:rsid w:val="00B002EE"/>
    <w:rsid w:val="00B42CA1"/>
    <w:rsid w:val="00B532C8"/>
    <w:rsid w:val="00B65302"/>
    <w:rsid w:val="00B832B7"/>
    <w:rsid w:val="00B83809"/>
    <w:rsid w:val="00CC61B5"/>
    <w:rsid w:val="00CE4D94"/>
    <w:rsid w:val="00CE6F52"/>
    <w:rsid w:val="00D1482F"/>
    <w:rsid w:val="00D745B8"/>
    <w:rsid w:val="00DB1D32"/>
    <w:rsid w:val="00DD5948"/>
    <w:rsid w:val="00DE385E"/>
    <w:rsid w:val="00DF33D4"/>
    <w:rsid w:val="00E36490"/>
    <w:rsid w:val="00E56490"/>
    <w:rsid w:val="00E67B1B"/>
    <w:rsid w:val="00EE47CC"/>
    <w:rsid w:val="00F426B9"/>
    <w:rsid w:val="00F5247C"/>
    <w:rsid w:val="00F60709"/>
    <w:rsid w:val="00F62AC8"/>
    <w:rsid w:val="00F63D8E"/>
    <w:rsid w:val="00F754C1"/>
    <w:rsid w:val="00F774B9"/>
    <w:rsid w:val="00F83264"/>
    <w:rsid w:val="00F96B79"/>
    <w:rsid w:val="00FA6BBE"/>
    <w:rsid w:val="00FD3DA0"/>
    <w:rsid w:val="00FE0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6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4A"/>
    <w:pPr>
      <w:ind w:left="720"/>
      <w:contextualSpacing/>
    </w:pPr>
  </w:style>
  <w:style w:type="paragraph" w:styleId="NormalWeb">
    <w:name w:val="Normal (Web)"/>
    <w:basedOn w:val="Normal"/>
    <w:uiPriority w:val="99"/>
    <w:unhideWhenUsed/>
    <w:rsid w:val="00274A2E"/>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301D90"/>
    <w:rPr>
      <w:sz w:val="16"/>
      <w:szCs w:val="16"/>
    </w:rPr>
  </w:style>
  <w:style w:type="paragraph" w:styleId="CommentText">
    <w:name w:val="annotation text"/>
    <w:basedOn w:val="Normal"/>
    <w:link w:val="CommentTextChar"/>
    <w:uiPriority w:val="99"/>
    <w:semiHidden/>
    <w:unhideWhenUsed/>
    <w:rsid w:val="00301D90"/>
    <w:rPr>
      <w:sz w:val="20"/>
      <w:szCs w:val="20"/>
    </w:rPr>
  </w:style>
  <w:style w:type="character" w:customStyle="1" w:styleId="CommentTextChar">
    <w:name w:val="Comment Text Char"/>
    <w:basedOn w:val="DefaultParagraphFont"/>
    <w:link w:val="CommentText"/>
    <w:uiPriority w:val="99"/>
    <w:semiHidden/>
    <w:rsid w:val="00301D90"/>
    <w:rPr>
      <w:sz w:val="20"/>
      <w:szCs w:val="20"/>
    </w:rPr>
  </w:style>
  <w:style w:type="paragraph" w:styleId="CommentSubject">
    <w:name w:val="annotation subject"/>
    <w:basedOn w:val="CommentText"/>
    <w:next w:val="CommentText"/>
    <w:link w:val="CommentSubjectChar"/>
    <w:uiPriority w:val="99"/>
    <w:semiHidden/>
    <w:unhideWhenUsed/>
    <w:rsid w:val="00301D90"/>
    <w:rPr>
      <w:b/>
      <w:bCs/>
    </w:rPr>
  </w:style>
  <w:style w:type="character" w:customStyle="1" w:styleId="CommentSubjectChar">
    <w:name w:val="Comment Subject Char"/>
    <w:basedOn w:val="CommentTextChar"/>
    <w:link w:val="CommentSubject"/>
    <w:uiPriority w:val="99"/>
    <w:semiHidden/>
    <w:rsid w:val="00301D90"/>
    <w:rPr>
      <w:b/>
      <w:bCs/>
      <w:sz w:val="20"/>
      <w:szCs w:val="20"/>
    </w:rPr>
  </w:style>
  <w:style w:type="paragraph" w:styleId="BalloonText">
    <w:name w:val="Balloon Text"/>
    <w:basedOn w:val="Normal"/>
    <w:link w:val="BalloonTextChar"/>
    <w:uiPriority w:val="99"/>
    <w:semiHidden/>
    <w:unhideWhenUsed/>
    <w:rsid w:val="00301D90"/>
    <w:rPr>
      <w:rFonts w:ascii="Tahoma" w:hAnsi="Tahoma" w:cs="Tahoma"/>
      <w:sz w:val="16"/>
      <w:szCs w:val="16"/>
    </w:rPr>
  </w:style>
  <w:style w:type="character" w:customStyle="1" w:styleId="BalloonTextChar">
    <w:name w:val="Balloon Text Char"/>
    <w:basedOn w:val="DefaultParagraphFont"/>
    <w:link w:val="BalloonText"/>
    <w:uiPriority w:val="99"/>
    <w:semiHidden/>
    <w:rsid w:val="00301D9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4A"/>
    <w:pPr>
      <w:ind w:left="720"/>
      <w:contextualSpacing/>
    </w:pPr>
  </w:style>
  <w:style w:type="paragraph" w:styleId="NormalWeb">
    <w:name w:val="Normal (Web)"/>
    <w:basedOn w:val="Normal"/>
    <w:uiPriority w:val="99"/>
    <w:unhideWhenUsed/>
    <w:rsid w:val="00274A2E"/>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301D90"/>
    <w:rPr>
      <w:sz w:val="16"/>
      <w:szCs w:val="16"/>
    </w:rPr>
  </w:style>
  <w:style w:type="paragraph" w:styleId="CommentText">
    <w:name w:val="annotation text"/>
    <w:basedOn w:val="Normal"/>
    <w:link w:val="CommentTextChar"/>
    <w:uiPriority w:val="99"/>
    <w:semiHidden/>
    <w:unhideWhenUsed/>
    <w:rsid w:val="00301D90"/>
    <w:rPr>
      <w:sz w:val="20"/>
      <w:szCs w:val="20"/>
    </w:rPr>
  </w:style>
  <w:style w:type="character" w:customStyle="1" w:styleId="CommentTextChar">
    <w:name w:val="Comment Text Char"/>
    <w:basedOn w:val="DefaultParagraphFont"/>
    <w:link w:val="CommentText"/>
    <w:uiPriority w:val="99"/>
    <w:semiHidden/>
    <w:rsid w:val="00301D90"/>
    <w:rPr>
      <w:sz w:val="20"/>
      <w:szCs w:val="20"/>
    </w:rPr>
  </w:style>
  <w:style w:type="paragraph" w:styleId="CommentSubject">
    <w:name w:val="annotation subject"/>
    <w:basedOn w:val="CommentText"/>
    <w:next w:val="CommentText"/>
    <w:link w:val="CommentSubjectChar"/>
    <w:uiPriority w:val="99"/>
    <w:semiHidden/>
    <w:unhideWhenUsed/>
    <w:rsid w:val="00301D90"/>
    <w:rPr>
      <w:b/>
      <w:bCs/>
    </w:rPr>
  </w:style>
  <w:style w:type="character" w:customStyle="1" w:styleId="CommentSubjectChar">
    <w:name w:val="Comment Subject Char"/>
    <w:basedOn w:val="CommentTextChar"/>
    <w:link w:val="CommentSubject"/>
    <w:uiPriority w:val="99"/>
    <w:semiHidden/>
    <w:rsid w:val="00301D90"/>
    <w:rPr>
      <w:b/>
      <w:bCs/>
      <w:sz w:val="20"/>
      <w:szCs w:val="20"/>
    </w:rPr>
  </w:style>
  <w:style w:type="paragraph" w:styleId="BalloonText">
    <w:name w:val="Balloon Text"/>
    <w:basedOn w:val="Normal"/>
    <w:link w:val="BalloonTextChar"/>
    <w:uiPriority w:val="99"/>
    <w:semiHidden/>
    <w:unhideWhenUsed/>
    <w:rsid w:val="00301D90"/>
    <w:rPr>
      <w:rFonts w:ascii="Tahoma" w:hAnsi="Tahoma" w:cs="Tahoma"/>
      <w:sz w:val="16"/>
      <w:szCs w:val="16"/>
    </w:rPr>
  </w:style>
  <w:style w:type="character" w:customStyle="1" w:styleId="BalloonTextChar">
    <w:name w:val="Balloon Text Char"/>
    <w:basedOn w:val="DefaultParagraphFont"/>
    <w:link w:val="BalloonText"/>
    <w:uiPriority w:val="99"/>
    <w:semiHidden/>
    <w:rsid w:val="00301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6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1192</Words>
  <Characters>6795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Appleton</dc:creator>
  <cp:lastModifiedBy>Evan Appleton</cp:lastModifiedBy>
  <cp:revision>10</cp:revision>
  <dcterms:created xsi:type="dcterms:W3CDTF">2012-04-01T21:32:00Z</dcterms:created>
  <dcterms:modified xsi:type="dcterms:W3CDTF">2012-04-02T19:52:00Z</dcterms:modified>
</cp:coreProperties>
</file>